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2C55" w14:textId="53E63E28" w:rsidR="00A017FF" w:rsidRPr="005D157D" w:rsidRDefault="009B77DD" w:rsidP="002C7DEC">
      <w:pPr>
        <w:pStyle w:val="Title"/>
      </w:pPr>
      <w:r w:rsidRPr="005D157D">
        <w:t>Stappen plan consolidatie</w:t>
      </w:r>
    </w:p>
    <w:p w14:paraId="42EB78BF" w14:textId="77958E17" w:rsidR="002C7DEC" w:rsidRPr="005D157D" w:rsidRDefault="004C719D" w:rsidP="002C7DEC">
      <w:ins w:id="0" w:author="Bart Molenaar" w:date="2024-02-27T12:07:00Z">
        <w:r>
          <w:t xml:space="preserve">Versie </w:t>
        </w:r>
      </w:ins>
      <w:ins w:id="1" w:author="Bart Molenaar" w:date="2024-03-22T08:45:00Z">
        <w:r w:rsidR="007B4B9F">
          <w:t>maart</w:t>
        </w:r>
      </w:ins>
      <w:ins w:id="2" w:author="Bart Molenaar" w:date="2024-02-27T12:08:00Z">
        <w:r w:rsidR="00786596">
          <w:t xml:space="preserve"> </w:t>
        </w:r>
      </w:ins>
      <w:ins w:id="3" w:author="Bart Molenaar" w:date="2024-02-27T12:07:00Z">
        <w:r>
          <w:t>2024</w:t>
        </w:r>
      </w:ins>
    </w:p>
    <w:p w14:paraId="107F733D" w14:textId="394E9C0C" w:rsidR="0070697F" w:rsidRDefault="0070697F" w:rsidP="0070697F">
      <w:pPr>
        <w:pStyle w:val="Heading1"/>
      </w:pPr>
      <w:r>
        <w:t>Disclaimer</w:t>
      </w:r>
    </w:p>
    <w:p w14:paraId="17C55739" w14:textId="7A4E8D8A" w:rsidR="0070697F" w:rsidRDefault="0070697F" w:rsidP="0070697F">
      <w:r>
        <w:t>Dit stappen plan en bijbehorende workflow is niet normatief</w:t>
      </w:r>
      <w:r w:rsidR="00C70EB4">
        <w:t>, maar dient slechts als hulpmiddel om de afleidingsregels die staan beschreven in het functioneel ontwerp</w:t>
      </w:r>
      <w:r w:rsidR="000C4C6E">
        <w:t xml:space="preserve"> (versie 9.3) technisch inzichtelijk te krijgen</w:t>
      </w:r>
      <w:r w:rsidR="00C55664">
        <w:t>.</w:t>
      </w:r>
      <w:r w:rsidR="00C55664">
        <w:br/>
        <w:t xml:space="preserve">Het is dan ook geen verplichting om dit stappenplan te volgen, </w:t>
      </w:r>
      <w:r w:rsidR="0007629E">
        <w:t>er kunnen slimmere manieren zijn om de afleidingsregels toe te passen.</w:t>
      </w:r>
    </w:p>
    <w:p w14:paraId="3298F0DA" w14:textId="6F8EFF82" w:rsidR="0007629E" w:rsidRPr="0070697F" w:rsidRDefault="0007629E" w:rsidP="0070697F">
      <w:r>
        <w:t xml:space="preserve">Daarnaast is dit een theoretische </w:t>
      </w:r>
      <w:r w:rsidR="006427F6">
        <w:t xml:space="preserve">uitwerking, gemaakt in samenwerking met een aantal leveranciers. Er kunnen dan ook </w:t>
      </w:r>
      <w:r w:rsidR="00E97B81">
        <w:t xml:space="preserve">verkeerde beslissingen in staan, omdat in de praktijk onvoorziene situaties </w:t>
      </w:r>
      <w:r w:rsidR="004152F0">
        <w:t>kunnen voorkomen.</w:t>
      </w:r>
      <w:r w:rsidR="004152F0">
        <w:br/>
        <w:t xml:space="preserve">Indien nodig zal dan dit model worden aangepast, </w:t>
      </w:r>
      <w:r w:rsidR="00353014">
        <w:t>eventueel</w:t>
      </w:r>
      <w:r w:rsidR="008D2989">
        <w:t xml:space="preserve"> </w:t>
      </w:r>
      <w:r w:rsidR="004152F0">
        <w:t>los van een publicatie</w:t>
      </w:r>
      <w:r w:rsidR="00353014">
        <w:t xml:space="preserve"> van de </w:t>
      </w:r>
      <w:proofErr w:type="spellStart"/>
      <w:r w:rsidR="00353014">
        <w:t>informatiestandaard</w:t>
      </w:r>
      <w:proofErr w:type="spellEnd"/>
      <w:r w:rsidR="008D2989">
        <w:t>.</w:t>
      </w:r>
    </w:p>
    <w:p w14:paraId="75FCB524" w14:textId="1F72C1BF" w:rsidR="002C7DEC" w:rsidRPr="005D157D" w:rsidRDefault="002C7DEC" w:rsidP="00FD1C08">
      <w:pPr>
        <w:pStyle w:val="Heading1"/>
      </w:pPr>
      <w:r w:rsidRPr="005D157D">
        <w:t>Voorwaarden</w:t>
      </w:r>
    </w:p>
    <w:p w14:paraId="40E62D96" w14:textId="77EFC6D9" w:rsidR="002C7DEC" w:rsidRPr="005D157D" w:rsidRDefault="002C7DEC" w:rsidP="002C7DEC"/>
    <w:p w14:paraId="22EE05D4" w14:textId="77777777" w:rsidR="00932465" w:rsidRDefault="00517B1A" w:rsidP="00517B1A">
      <w:pPr>
        <w:shd w:val="clear" w:color="auto" w:fill="FFFFFF"/>
        <w:spacing w:before="120" w:after="120" w:line="240" w:lineRule="auto"/>
        <w:rPr>
          <w:rFonts w:ascii="Arial" w:eastAsia="Times New Roman" w:hAnsi="Arial" w:cs="Arial"/>
          <w:b/>
          <w:bCs/>
          <w:color w:val="222222"/>
          <w:sz w:val="21"/>
          <w:szCs w:val="21"/>
          <w:lang w:eastAsia="nl-NL"/>
        </w:rPr>
      </w:pPr>
      <w:r w:rsidRPr="00517B1A">
        <w:rPr>
          <w:rFonts w:ascii="Arial" w:eastAsia="Times New Roman" w:hAnsi="Arial" w:cs="Arial"/>
          <w:b/>
          <w:bCs/>
          <w:color w:val="222222"/>
          <w:sz w:val="21"/>
          <w:szCs w:val="21"/>
          <w:lang w:eastAsia="nl-NL"/>
        </w:rPr>
        <w:t>Parallelle medicatieafspraken</w:t>
      </w:r>
    </w:p>
    <w:p w14:paraId="29091DF0" w14:textId="77777777" w:rsidR="00932465" w:rsidRDefault="00932465" w:rsidP="00517B1A">
      <w:pPr>
        <w:shd w:val="clear" w:color="auto" w:fill="FFFFFF"/>
        <w:spacing w:before="120" w:after="120" w:line="240" w:lineRule="auto"/>
        <w:rPr>
          <w:rFonts w:ascii="Arial" w:eastAsia="Times New Roman" w:hAnsi="Arial" w:cs="Arial"/>
          <w:b/>
          <w:bCs/>
          <w:color w:val="222222"/>
          <w:sz w:val="21"/>
          <w:szCs w:val="21"/>
          <w:lang w:eastAsia="nl-NL"/>
        </w:rPr>
      </w:pPr>
      <w:r>
        <w:rPr>
          <w:rFonts w:ascii="Arial" w:eastAsia="Times New Roman" w:hAnsi="Arial" w:cs="Arial"/>
          <w:b/>
          <w:bCs/>
          <w:color w:val="222222"/>
          <w:sz w:val="21"/>
          <w:szCs w:val="21"/>
          <w:lang w:eastAsia="nl-NL"/>
        </w:rPr>
        <w:t>Ten behoeve van een eenvoudiger consolidatie proces is afgesproken om geen parallelle medicatiesafspraken toe te staan!</w:t>
      </w:r>
    </w:p>
    <w:p w14:paraId="219BF415" w14:textId="4E18D0A5" w:rsidR="00517B1A" w:rsidRPr="00517B1A" w:rsidRDefault="00517B1A" w:rsidP="00517B1A">
      <w:pPr>
        <w:shd w:val="clear" w:color="auto" w:fill="FFFFFF"/>
        <w:spacing w:before="120" w:after="120" w:line="240" w:lineRule="auto"/>
        <w:rPr>
          <w:rFonts w:ascii="Arial" w:eastAsia="Times New Roman" w:hAnsi="Arial" w:cs="Arial"/>
          <w:color w:val="222222"/>
          <w:sz w:val="21"/>
          <w:szCs w:val="21"/>
          <w:lang w:eastAsia="nl-NL"/>
        </w:rPr>
      </w:pPr>
      <w:r w:rsidRPr="00517B1A">
        <w:rPr>
          <w:rFonts w:ascii="Arial" w:eastAsia="Times New Roman" w:hAnsi="Arial" w:cs="Arial"/>
          <w:color w:val="222222"/>
          <w:sz w:val="21"/>
          <w:szCs w:val="21"/>
          <w:lang w:eastAsia="nl-NL"/>
        </w:rPr>
        <w:br/>
        <w:t>Binnen een medicamenteuze behandeling kunnen meerdere medicatieafspraken gelijktijdig actueel zijn. Dit zijn alle medicatieafspraken die op dit moment geldig zijn (“huidig”) of in de toekomst geldig worden. Binnen een medicamenteuze behandeling is in principe op enig moment één medicatieafspraak geldig. Maar er is een aantal situaties waarin parallelle medicatieafspraken denkbaar zijn:</w:t>
      </w:r>
    </w:p>
    <w:p w14:paraId="76EF7B74" w14:textId="77777777" w:rsidR="00517B1A" w:rsidRPr="00517B1A" w:rsidRDefault="00517B1A" w:rsidP="00517B1A">
      <w:pPr>
        <w:numPr>
          <w:ilvl w:val="0"/>
          <w:numId w:val="1"/>
        </w:numPr>
        <w:shd w:val="clear" w:color="auto" w:fill="FFFFFF"/>
        <w:spacing w:before="100" w:beforeAutospacing="1" w:after="24" w:line="240" w:lineRule="auto"/>
        <w:ind w:left="1488"/>
        <w:rPr>
          <w:rFonts w:ascii="Arial" w:eastAsia="Times New Roman" w:hAnsi="Arial" w:cs="Arial"/>
          <w:color w:val="222222"/>
          <w:sz w:val="21"/>
          <w:szCs w:val="21"/>
          <w:lang w:eastAsia="nl-NL"/>
        </w:rPr>
      </w:pPr>
      <w:r w:rsidRPr="00517B1A">
        <w:rPr>
          <w:rFonts w:ascii="Arial" w:eastAsia="Times New Roman" w:hAnsi="Arial" w:cs="Arial"/>
          <w:color w:val="222222"/>
          <w:sz w:val="21"/>
          <w:szCs w:val="21"/>
          <w:lang w:eastAsia="nl-NL"/>
        </w:rPr>
        <w:t>Zelfde geneesmiddel, andere sterkte waarbij eigenlijk in één afspraak de totale sterkte voorgeschreven wordt.</w:t>
      </w:r>
    </w:p>
    <w:p w14:paraId="5C600953" w14:textId="77777777" w:rsidR="00517B1A" w:rsidRPr="00517B1A" w:rsidRDefault="00517B1A" w:rsidP="00517B1A">
      <w:pPr>
        <w:numPr>
          <w:ilvl w:val="0"/>
          <w:numId w:val="1"/>
        </w:numPr>
        <w:shd w:val="clear" w:color="auto" w:fill="FFFFFF"/>
        <w:spacing w:before="100" w:beforeAutospacing="1" w:after="24" w:line="240" w:lineRule="auto"/>
        <w:ind w:left="1488"/>
        <w:rPr>
          <w:rFonts w:ascii="Arial" w:eastAsia="Times New Roman" w:hAnsi="Arial" w:cs="Arial"/>
          <w:color w:val="222222"/>
          <w:sz w:val="21"/>
          <w:szCs w:val="21"/>
          <w:lang w:eastAsia="nl-NL"/>
        </w:rPr>
      </w:pPr>
      <w:r w:rsidRPr="00517B1A">
        <w:rPr>
          <w:rFonts w:ascii="Arial" w:eastAsia="Times New Roman" w:hAnsi="Arial" w:cs="Arial"/>
          <w:color w:val="222222"/>
          <w:sz w:val="21"/>
          <w:szCs w:val="21"/>
          <w:lang w:eastAsia="nl-NL"/>
        </w:rPr>
        <w:t>Aan elkaar gerelateerde (andere) geneesmiddelen die samen gegeven worden en je ook als één geheel wilt beschouwen bij evaluatie van de therapie.</w:t>
      </w:r>
    </w:p>
    <w:p w14:paraId="6B529C7A" w14:textId="77777777" w:rsidR="00517B1A" w:rsidRPr="00517B1A" w:rsidRDefault="00517B1A" w:rsidP="00517B1A">
      <w:pPr>
        <w:numPr>
          <w:ilvl w:val="0"/>
          <w:numId w:val="1"/>
        </w:numPr>
        <w:shd w:val="clear" w:color="auto" w:fill="FFFFFF"/>
        <w:spacing w:before="100" w:beforeAutospacing="1" w:after="24" w:line="240" w:lineRule="auto"/>
        <w:ind w:left="1488"/>
        <w:rPr>
          <w:rFonts w:ascii="Arial" w:eastAsia="Times New Roman" w:hAnsi="Arial" w:cs="Arial"/>
          <w:color w:val="222222"/>
          <w:sz w:val="21"/>
          <w:szCs w:val="21"/>
          <w:lang w:eastAsia="nl-NL"/>
        </w:rPr>
      </w:pPr>
      <w:r w:rsidRPr="00517B1A">
        <w:rPr>
          <w:rFonts w:ascii="Arial" w:eastAsia="Times New Roman" w:hAnsi="Arial" w:cs="Arial"/>
          <w:color w:val="222222"/>
          <w:sz w:val="21"/>
          <w:szCs w:val="21"/>
          <w:lang w:eastAsia="nl-NL"/>
        </w:rPr>
        <w:t>Technische omissies in informatiesystemen bij bijvoorbeeld complexe doseerschema’s of combinatie-infusen.</w:t>
      </w:r>
    </w:p>
    <w:p w14:paraId="5B49E0AA" w14:textId="77777777" w:rsidR="00517B1A" w:rsidRPr="00517B1A" w:rsidRDefault="00517B1A" w:rsidP="00517B1A">
      <w:pPr>
        <w:shd w:val="clear" w:color="auto" w:fill="FFFFFF"/>
        <w:spacing w:before="120" w:after="120" w:line="240" w:lineRule="auto"/>
        <w:rPr>
          <w:rFonts w:ascii="Arial" w:eastAsia="Times New Roman" w:hAnsi="Arial" w:cs="Arial"/>
          <w:color w:val="222222"/>
          <w:sz w:val="21"/>
          <w:szCs w:val="21"/>
          <w:lang w:eastAsia="nl-NL"/>
        </w:rPr>
      </w:pPr>
      <w:r w:rsidRPr="00517B1A">
        <w:rPr>
          <w:rFonts w:ascii="Arial" w:eastAsia="Times New Roman" w:hAnsi="Arial" w:cs="Arial"/>
          <w:b/>
          <w:bCs/>
          <w:color w:val="222222"/>
          <w:sz w:val="21"/>
          <w:szCs w:val="21"/>
          <w:lang w:eastAsia="nl-NL"/>
        </w:rPr>
        <w:t>Situatie 1</w:t>
      </w:r>
      <w:r w:rsidRPr="00517B1A">
        <w:rPr>
          <w:rFonts w:ascii="Arial" w:eastAsia="Times New Roman" w:hAnsi="Arial" w:cs="Arial"/>
          <w:color w:val="222222"/>
          <w:sz w:val="21"/>
          <w:szCs w:val="21"/>
          <w:lang w:eastAsia="nl-NL"/>
        </w:rPr>
        <w:t> kan worden opgelost door op een hoger niveau (SNK) voor te schrijven. G-standaard/</w:t>
      </w:r>
      <w:proofErr w:type="spellStart"/>
      <w:r w:rsidRPr="00517B1A">
        <w:rPr>
          <w:rFonts w:ascii="Arial" w:eastAsia="Times New Roman" w:hAnsi="Arial" w:cs="Arial"/>
          <w:color w:val="222222"/>
          <w:sz w:val="21"/>
          <w:szCs w:val="21"/>
          <w:lang w:eastAsia="nl-NL"/>
        </w:rPr>
        <w:t>Zindex</w:t>
      </w:r>
      <w:proofErr w:type="spellEnd"/>
      <w:r w:rsidRPr="00517B1A">
        <w:rPr>
          <w:rFonts w:ascii="Arial" w:eastAsia="Times New Roman" w:hAnsi="Arial" w:cs="Arial"/>
          <w:color w:val="222222"/>
          <w:sz w:val="21"/>
          <w:szCs w:val="21"/>
          <w:lang w:eastAsia="nl-NL"/>
        </w:rPr>
        <w:t xml:space="preserve"> werkt hieraan, maar dit is nog niet mogelijk. Tot die tijd wordt gekozen voor het combineren van 1 of meer producten in dezelfde medicatieafspraak door de producten als ingrediënt op te nemen. Dit is vergelijkbaar met magistrale producten. De gebruiksinstructie voor al deze producten moet dan wel identiek zijn.</w:t>
      </w:r>
      <w:hyperlink r:id="rId6" w:anchor="cite_note-6" w:history="1">
        <w:r w:rsidRPr="00517B1A">
          <w:rPr>
            <w:rFonts w:ascii="Arial" w:eastAsia="Times New Roman" w:hAnsi="Arial" w:cs="Arial"/>
            <w:color w:val="0645AD"/>
            <w:sz w:val="21"/>
            <w:szCs w:val="21"/>
            <w:u w:val="single"/>
            <w:vertAlign w:val="superscript"/>
            <w:lang w:eastAsia="nl-NL"/>
          </w:rPr>
          <w:t>[6]</w:t>
        </w:r>
      </w:hyperlink>
      <w:r w:rsidRPr="00517B1A">
        <w:rPr>
          <w:rFonts w:ascii="Arial" w:eastAsia="Times New Roman" w:hAnsi="Arial" w:cs="Arial"/>
          <w:color w:val="222222"/>
          <w:sz w:val="21"/>
          <w:szCs w:val="21"/>
          <w:lang w:eastAsia="nl-NL"/>
        </w:rPr>
        <w:br/>
      </w:r>
      <w:r w:rsidRPr="00517B1A">
        <w:rPr>
          <w:rFonts w:ascii="Arial" w:eastAsia="Times New Roman" w:hAnsi="Arial" w:cs="Arial"/>
          <w:b/>
          <w:bCs/>
          <w:color w:val="222222"/>
          <w:sz w:val="21"/>
          <w:szCs w:val="21"/>
          <w:lang w:eastAsia="nl-NL"/>
        </w:rPr>
        <w:t>Situatie 2</w:t>
      </w:r>
      <w:r w:rsidRPr="00517B1A">
        <w:rPr>
          <w:rFonts w:ascii="Arial" w:eastAsia="Times New Roman" w:hAnsi="Arial" w:cs="Arial"/>
          <w:color w:val="222222"/>
          <w:sz w:val="21"/>
          <w:szCs w:val="21"/>
          <w:lang w:eastAsia="nl-NL"/>
        </w:rPr>
        <w:t xml:space="preserve"> wordt in informatiesystemen op verschillende wijze opgelost, met eigen groeperingsmechanismen. Het betreft hier het relateren van verschillende medicamenteuze behandelingen. De </w:t>
      </w:r>
      <w:proofErr w:type="spellStart"/>
      <w:r w:rsidRPr="00517B1A">
        <w:rPr>
          <w:rFonts w:ascii="Arial" w:eastAsia="Times New Roman" w:hAnsi="Arial" w:cs="Arial"/>
          <w:color w:val="222222"/>
          <w:sz w:val="21"/>
          <w:szCs w:val="21"/>
          <w:lang w:eastAsia="nl-NL"/>
        </w:rPr>
        <w:t>informatiestandaard</w:t>
      </w:r>
      <w:proofErr w:type="spellEnd"/>
      <w:r w:rsidRPr="00517B1A">
        <w:rPr>
          <w:rFonts w:ascii="Arial" w:eastAsia="Times New Roman" w:hAnsi="Arial" w:cs="Arial"/>
          <w:color w:val="222222"/>
          <w:sz w:val="21"/>
          <w:szCs w:val="21"/>
          <w:lang w:eastAsia="nl-NL"/>
        </w:rPr>
        <w:t xml:space="preserve"> laat dit vrij en heeft hiervoor dus geen universeel groeperingsmechanisme.</w:t>
      </w:r>
      <w:r w:rsidRPr="00517B1A">
        <w:rPr>
          <w:rFonts w:ascii="Arial" w:eastAsia="Times New Roman" w:hAnsi="Arial" w:cs="Arial"/>
          <w:color w:val="222222"/>
          <w:sz w:val="21"/>
          <w:szCs w:val="21"/>
          <w:lang w:eastAsia="nl-NL"/>
        </w:rPr>
        <w:br/>
      </w:r>
      <w:r w:rsidRPr="00517B1A">
        <w:rPr>
          <w:rFonts w:ascii="Arial" w:eastAsia="Times New Roman" w:hAnsi="Arial" w:cs="Arial"/>
          <w:b/>
          <w:bCs/>
          <w:color w:val="222222"/>
          <w:sz w:val="21"/>
          <w:szCs w:val="21"/>
          <w:lang w:eastAsia="nl-NL"/>
        </w:rPr>
        <w:t>Situatie 3</w:t>
      </w:r>
      <w:r w:rsidRPr="00517B1A">
        <w:rPr>
          <w:rFonts w:ascii="Arial" w:eastAsia="Times New Roman" w:hAnsi="Arial" w:cs="Arial"/>
          <w:color w:val="222222"/>
          <w:sz w:val="21"/>
          <w:szCs w:val="21"/>
          <w:lang w:eastAsia="nl-NL"/>
        </w:rPr>
        <w:t> is de enige situatie waarin parallelle medicatieafspraken onder één medicamenteuze behandeling toegestaan zijn. Complexe op- en afbouwschema’s en combinatie infusen kunnen in één medicatieafspraak worden opgenomen maar niet alle informatiesystemen ondersteunen dit. Voor die informatiesystemen is het toegestaan om parallelle medicatieafspraken in één medicamenteuze behandeling te maken.</w:t>
      </w:r>
    </w:p>
    <w:p w14:paraId="44AC6A58" w14:textId="3ADD2FCA" w:rsidR="00517B1A" w:rsidRDefault="00517B1A" w:rsidP="002C7DEC"/>
    <w:p w14:paraId="2BD0710C" w14:textId="0244F6FC" w:rsidR="0042268D" w:rsidRDefault="0042268D" w:rsidP="002C7DEC">
      <w:r>
        <w:t xml:space="preserve">NB Dit geldt alleen voor </w:t>
      </w:r>
      <w:proofErr w:type="spellStart"/>
      <w:r>
        <w:t>MA’s</w:t>
      </w:r>
      <w:proofErr w:type="spellEnd"/>
      <w:r>
        <w:t>. Onderliggende bouwstenen mogen wel parallel voorkomen</w:t>
      </w:r>
      <w:r w:rsidR="000138BD">
        <w:t>.</w:t>
      </w:r>
    </w:p>
    <w:p w14:paraId="6F5C34D3" w14:textId="55622BDE" w:rsidR="000138BD" w:rsidRDefault="001F2EBC" w:rsidP="002C7DEC">
      <w:r>
        <w:t xml:space="preserve">Wanneer er geen parallelle </w:t>
      </w:r>
      <w:proofErr w:type="spellStart"/>
      <w:r>
        <w:t>MA’s</w:t>
      </w:r>
      <w:proofErr w:type="spellEnd"/>
      <w:r>
        <w:t xml:space="preserve"> zijn wordt het consolidatie proces eenvoudiger</w:t>
      </w:r>
      <w:r w:rsidR="00CE7233">
        <w:t>, dit omdat er slechts naar 1 trein gekeken hoeft te worden</w:t>
      </w:r>
      <w:r w:rsidR="009D73F1">
        <w:t xml:space="preserve">. Als men anti chronologisch door de </w:t>
      </w:r>
      <w:proofErr w:type="spellStart"/>
      <w:r w:rsidR="00C315AB">
        <w:t>MA’s</w:t>
      </w:r>
      <w:proofErr w:type="spellEnd"/>
      <w:r w:rsidR="00C315AB">
        <w:t xml:space="preserve"> gaat, hoeven op een gegeven moment oudere bouwstenen niet meer </w:t>
      </w:r>
      <w:r w:rsidR="00770C59">
        <w:t>geëvalueerd</w:t>
      </w:r>
      <w:r w:rsidR="00C315AB">
        <w:t xml:space="preserve"> te worden.</w:t>
      </w:r>
    </w:p>
    <w:p w14:paraId="739F2C97" w14:textId="45900EC8" w:rsidR="008B4E3E" w:rsidDel="00D20ED4" w:rsidRDefault="008B4E3E" w:rsidP="005D15A3">
      <w:pPr>
        <w:rPr>
          <w:del w:id="4" w:author="Bart Molenaar" w:date="2024-02-27T09:10:00Z"/>
        </w:rPr>
      </w:pPr>
      <w:del w:id="5" w:author="Bart Molenaar" w:date="2024-02-27T09:10:00Z">
        <w:r w:rsidDel="00D20ED4">
          <w:delText>Workflow</w:delText>
        </w:r>
      </w:del>
    </w:p>
    <w:p w14:paraId="1B9D405D" w14:textId="539FFE71" w:rsidR="00A051C8" w:rsidDel="00D20ED4" w:rsidRDefault="00A051C8" w:rsidP="00664B22">
      <w:pPr>
        <w:pStyle w:val="Kop1"/>
        <w:numPr>
          <w:ilvl w:val="0"/>
          <w:numId w:val="11"/>
        </w:numPr>
        <w:rPr>
          <w:del w:id="6" w:author="Bart Molenaar" w:date="2024-02-27T09:10:00Z"/>
        </w:rPr>
      </w:pPr>
      <w:del w:id="7" w:author="Bart Molenaar" w:date="2024-02-27T09:10:00Z">
        <w:r w:rsidDel="00D20ED4">
          <w:delText>Vraag de bouwstenen op</w:delText>
        </w:r>
        <w:r w:rsidR="0099505D" w:rsidDel="00D20ED4">
          <w:delText>:</w:delText>
        </w:r>
      </w:del>
    </w:p>
    <w:p w14:paraId="628D7153" w14:textId="0F1DC54E" w:rsidR="00A051C8" w:rsidDel="00D20ED4" w:rsidRDefault="00A051C8" w:rsidP="00664B22">
      <w:pPr>
        <w:pStyle w:val="Kop1"/>
        <w:numPr>
          <w:ilvl w:val="1"/>
          <w:numId w:val="11"/>
        </w:numPr>
        <w:rPr>
          <w:del w:id="8" w:author="Bart Molenaar" w:date="2024-02-27T09:10:00Z"/>
        </w:rPr>
      </w:pPr>
      <w:del w:id="9" w:author="Bart Molenaar" w:date="2024-02-27T09:10:00Z">
        <w:r w:rsidDel="00D20ED4">
          <w:delText>Param</w:delText>
        </w:r>
        <w:r w:rsidR="0099505D" w:rsidDel="00D20ED4">
          <w:delText>eter</w:delText>
        </w:r>
        <w:r w:rsidDel="00D20ED4">
          <w:delText xml:space="preserve">: </w:delText>
        </w:r>
        <w:r w:rsidR="0099505D" w:rsidDel="00D20ED4">
          <w:delText>“</w:delText>
        </w:r>
        <w:r w:rsidR="00B57516" w:rsidDel="00D20ED4">
          <w:rPr>
            <w:rFonts w:ascii="Verdana" w:hAnsi="Verdana"/>
            <w:color w:val="333333"/>
            <w:sz w:val="18"/>
            <w:szCs w:val="18"/>
            <w:shd w:val="clear" w:color="auto" w:fill="EEEEEE"/>
          </w:rPr>
          <w:delText>Gebruiksperiode</w:delText>
        </w:r>
        <w:r w:rsidR="0099505D" w:rsidDel="00D20ED4">
          <w:delText>”</w:delText>
        </w:r>
        <w:r w:rsidR="004733FC" w:rsidDel="00D20ED4">
          <w:delText xml:space="preserve"> voor therapeutische bouwstenen</w:delText>
        </w:r>
      </w:del>
    </w:p>
    <w:p w14:paraId="3F451B63" w14:textId="68E33AB1" w:rsidR="00681A3A" w:rsidDel="00D20ED4" w:rsidRDefault="00681A3A" w:rsidP="00664B22">
      <w:pPr>
        <w:pStyle w:val="Kop1"/>
        <w:numPr>
          <w:ilvl w:val="0"/>
          <w:numId w:val="11"/>
        </w:numPr>
        <w:rPr>
          <w:del w:id="10" w:author="Bart Molenaar" w:date="2024-02-27T09:10:00Z"/>
        </w:rPr>
      </w:pPr>
      <w:del w:id="11" w:author="Bart Molenaar" w:date="2024-02-27T09:10:00Z">
        <w:r w:rsidDel="00D20ED4">
          <w:delText>Voeg de eigen bouwstenen toe</w:delText>
        </w:r>
      </w:del>
    </w:p>
    <w:p w14:paraId="31DD525A" w14:textId="77777777" w:rsidR="00D20ED4" w:rsidRDefault="00D20ED4" w:rsidP="00D20ED4">
      <w:pPr>
        <w:rPr>
          <w:ins w:id="12" w:author="Bart Molenaar" w:date="2024-02-27T09:09:00Z"/>
        </w:rPr>
      </w:pPr>
      <w:ins w:id="13" w:author="Bart Molenaar" w:date="2024-02-27T09:09:00Z">
        <w:r>
          <w:t>Workflow</w:t>
        </w:r>
      </w:ins>
    </w:p>
    <w:p w14:paraId="12AD1141" w14:textId="77777777" w:rsidR="00D20ED4" w:rsidRDefault="00D20ED4" w:rsidP="00D20ED4">
      <w:pPr>
        <w:pStyle w:val="Kop1"/>
        <w:numPr>
          <w:ilvl w:val="0"/>
          <w:numId w:val="11"/>
        </w:numPr>
        <w:rPr>
          <w:ins w:id="14" w:author="Bart Molenaar" w:date="2024-02-27T09:09:00Z"/>
        </w:rPr>
      </w:pPr>
      <w:ins w:id="15" w:author="Bart Molenaar" w:date="2024-02-27T09:09:00Z">
        <w:r>
          <w:t>Vraag de bouwstenen op:</w:t>
        </w:r>
      </w:ins>
    </w:p>
    <w:p w14:paraId="147B93D4" w14:textId="77777777" w:rsidR="00D20ED4" w:rsidRDefault="00D20ED4" w:rsidP="00D20ED4">
      <w:pPr>
        <w:pStyle w:val="Kop1"/>
        <w:numPr>
          <w:ilvl w:val="1"/>
          <w:numId w:val="11"/>
        </w:numPr>
        <w:rPr>
          <w:ins w:id="16" w:author="Bart Molenaar" w:date="2024-02-27T09:09:00Z"/>
        </w:rPr>
      </w:pPr>
      <w:ins w:id="17" w:author="Bart Molenaar" w:date="2024-02-27T09:09:00Z">
        <w:r>
          <w:t>Parameter: “</w:t>
        </w:r>
        <w:r>
          <w:rPr>
            <w:rFonts w:ascii="Verdana" w:hAnsi="Verdana"/>
            <w:color w:val="333333"/>
            <w:sz w:val="18"/>
            <w:szCs w:val="18"/>
            <w:shd w:val="clear" w:color="auto" w:fill="EEEEEE"/>
          </w:rPr>
          <w:t>Gebruiksperiode</w:t>
        </w:r>
        <w:r>
          <w:t>” voor therapeutische bouwstenen</w:t>
        </w:r>
      </w:ins>
    </w:p>
    <w:p w14:paraId="63E2DBBE" w14:textId="77777777" w:rsidR="00D20ED4" w:rsidRDefault="00D20ED4" w:rsidP="00D20ED4">
      <w:pPr>
        <w:pStyle w:val="Kop1"/>
        <w:numPr>
          <w:ilvl w:val="0"/>
          <w:numId w:val="11"/>
        </w:numPr>
        <w:rPr>
          <w:ins w:id="18" w:author="Bart Molenaar" w:date="2024-02-27T09:09:00Z"/>
        </w:rPr>
      </w:pPr>
      <w:ins w:id="19" w:author="Bart Molenaar" w:date="2024-02-27T09:09:00Z">
        <w:r>
          <w:t>Voeg de eigen bouwstenen toe</w:t>
        </w:r>
      </w:ins>
    </w:p>
    <w:p w14:paraId="1114FCEA" w14:textId="77777777" w:rsidR="00D20ED4" w:rsidRDefault="00D20ED4" w:rsidP="00D20ED4">
      <w:pPr>
        <w:pStyle w:val="ListParagraph"/>
        <w:numPr>
          <w:ilvl w:val="0"/>
          <w:numId w:val="11"/>
        </w:numPr>
        <w:rPr>
          <w:ins w:id="20" w:author="Bart Molenaar" w:date="2024-02-27T09:09:00Z"/>
        </w:rPr>
      </w:pPr>
      <w:ins w:id="21" w:author="Bart Molenaar" w:date="2024-02-27T09:09:00Z">
        <w:r>
          <w:t xml:space="preserve">Sorteer de bouwstenen op </w:t>
        </w:r>
      </w:ins>
    </w:p>
    <w:p w14:paraId="6D375E45" w14:textId="77777777" w:rsidR="00D20ED4" w:rsidRDefault="00D20ED4" w:rsidP="00D20ED4">
      <w:pPr>
        <w:pStyle w:val="ListParagraph"/>
        <w:numPr>
          <w:ilvl w:val="0"/>
          <w:numId w:val="2"/>
        </w:numPr>
        <w:rPr>
          <w:ins w:id="22" w:author="Bart Molenaar" w:date="2024-02-27T09:09:00Z"/>
        </w:rPr>
      </w:pPr>
      <w:ins w:id="23" w:author="Bart Molenaar" w:date="2024-02-27T09:09:00Z">
        <w:r>
          <w:t>MBH-ID</w:t>
        </w:r>
      </w:ins>
    </w:p>
    <w:p w14:paraId="00285EED" w14:textId="77777777" w:rsidR="00D20ED4" w:rsidRDefault="00D20ED4" w:rsidP="00D20ED4">
      <w:pPr>
        <w:pStyle w:val="ListParagraph"/>
        <w:numPr>
          <w:ilvl w:val="0"/>
          <w:numId w:val="2"/>
        </w:numPr>
        <w:rPr>
          <w:ins w:id="24" w:author="Bart Molenaar" w:date="2024-02-27T09:09:00Z"/>
        </w:rPr>
      </w:pPr>
      <w:ins w:id="25" w:author="Bart Molenaar" w:date="2024-02-27T09:09:00Z">
        <w:r>
          <w:t>Bouwsteen type MA/TA/MGB/..</w:t>
        </w:r>
      </w:ins>
    </w:p>
    <w:p w14:paraId="27CE6644" w14:textId="77777777" w:rsidR="00D20ED4" w:rsidRDefault="00D20ED4" w:rsidP="00D20ED4">
      <w:pPr>
        <w:pStyle w:val="ListParagraph"/>
        <w:numPr>
          <w:ilvl w:val="0"/>
          <w:numId w:val="2"/>
        </w:numPr>
        <w:rPr>
          <w:ins w:id="26" w:author="Bart Molenaar" w:date="2024-02-27T09:09:00Z"/>
        </w:rPr>
      </w:pPr>
      <w:ins w:id="27" w:author="Bart Molenaar" w:date="2024-02-27T09:09:00Z">
        <w:r>
          <w:t>Startdatumtijd :</w:t>
        </w:r>
        <w:r w:rsidRPr="003A6288">
          <w:t xml:space="preserve"> </w:t>
        </w:r>
        <w:r>
          <w:t>anti-chronologisch (nieuwste eerst).</w:t>
        </w:r>
      </w:ins>
    </w:p>
    <w:p w14:paraId="34361313" w14:textId="444CC2E4" w:rsidR="00D20ED4" w:rsidRDefault="0097158C" w:rsidP="00D20ED4">
      <w:pPr>
        <w:pStyle w:val="ListParagraph"/>
        <w:numPr>
          <w:ilvl w:val="0"/>
          <w:numId w:val="2"/>
        </w:numPr>
        <w:rPr>
          <w:ins w:id="28" w:author="Bart Molenaar" w:date="2024-02-27T09:09:00Z"/>
        </w:rPr>
      </w:pPr>
      <w:proofErr w:type="spellStart"/>
      <w:ins w:id="29" w:author="Bart Molenaar" w:date="2024-03-22T05:41:00Z">
        <w:r>
          <w:t>Registratie</w:t>
        </w:r>
      </w:ins>
      <w:ins w:id="30" w:author="Bart Molenaar" w:date="2024-02-27T09:09:00Z">
        <w:r w:rsidR="00D20ED4">
          <w:t>Datumtijd</w:t>
        </w:r>
        <w:proofErr w:type="spellEnd"/>
        <w:r w:rsidR="00D20ED4">
          <w:t>: anti-chronologisch (nieuwste eerst).</w:t>
        </w:r>
      </w:ins>
    </w:p>
    <w:p w14:paraId="198695FF" w14:textId="67D23EF8" w:rsidR="00D20ED4" w:rsidRDefault="00D20ED4" w:rsidP="00D20ED4">
      <w:pPr>
        <w:rPr>
          <w:ins w:id="31" w:author="Bart Molenaar" w:date="2024-02-27T09:09:00Z"/>
        </w:rPr>
      </w:pPr>
      <w:ins w:id="32" w:author="Bart Molenaar" w:date="2024-02-27T09:09:00Z">
        <w:r>
          <w:t>D</w:t>
        </w:r>
      </w:ins>
      <w:ins w:id="33" w:author="Bart Molenaar" w:date="2024-03-22T08:16:00Z">
        <w:r w:rsidR="00AE6890">
          <w:t>e sortering op Startdatumtijd in plaats</w:t>
        </w:r>
      </w:ins>
      <w:ins w:id="34" w:author="Bart Molenaar" w:date="2024-03-22T08:17:00Z">
        <w:r w:rsidR="00AE6890">
          <w:t xml:space="preserve"> van </w:t>
        </w:r>
        <w:proofErr w:type="spellStart"/>
        <w:r w:rsidR="00AE6890">
          <w:t>RegistratieDatumtijd</w:t>
        </w:r>
        <w:proofErr w:type="spellEnd"/>
        <w:r w:rsidR="00AE6890">
          <w:t xml:space="preserve"> </w:t>
        </w:r>
      </w:ins>
      <w:ins w:id="35" w:author="Bart Molenaar" w:date="2024-02-27T09:09:00Z">
        <w:r>
          <w:t>is een wijziging t.o.v. de versie van 2023!</w:t>
        </w:r>
        <w:r>
          <w:br/>
          <w:t xml:space="preserve">De reden is dat een medicatieafspraak kan worden tussengevoegd zonder dat hierbij automatisch de toekomstige </w:t>
        </w:r>
        <w:proofErr w:type="spellStart"/>
        <w:r>
          <w:t>MA’s</w:t>
        </w:r>
        <w:proofErr w:type="spellEnd"/>
        <w:r>
          <w:t xml:space="preserve"> niet meer geldig zijn.</w:t>
        </w:r>
      </w:ins>
    </w:p>
    <w:p w14:paraId="5B352629" w14:textId="2566A919" w:rsidR="00D20ED4" w:rsidRDefault="00D20ED4" w:rsidP="00D20ED4">
      <w:pPr>
        <w:rPr>
          <w:ins w:id="36" w:author="Bart Molenaar" w:date="2024-02-27T09:09:00Z"/>
        </w:rPr>
      </w:pPr>
      <w:ins w:id="37" w:author="Bart Molenaar" w:date="2024-02-27T09:09:00Z">
        <w:r>
          <w:t>Het geconsolideerde overzicht kan meerdere doelen hebben, dat heeft gevolgen tot hoever in het ‘verleden’ de vergelijking moet worden gedaan:</w:t>
        </w:r>
      </w:ins>
      <w:ins w:id="38" w:author="Bart Molenaar" w:date="2024-02-27T09:21:00Z">
        <w:r w:rsidR="00967034">
          <w:t xml:space="preserve"> De wordt </w:t>
        </w:r>
      </w:ins>
      <w:ins w:id="39" w:author="Bart Molenaar" w:date="2024-02-27T09:32:00Z">
        <w:r w:rsidR="00150917">
          <w:t>ondergrens</w:t>
        </w:r>
      </w:ins>
      <w:ins w:id="40" w:author="Bart Molenaar" w:date="2024-02-27T09:21:00Z">
        <w:r w:rsidR="00967034">
          <w:t xml:space="preserve"> genoemd.</w:t>
        </w:r>
      </w:ins>
    </w:p>
    <w:p w14:paraId="2105DA86" w14:textId="6FE65FF0" w:rsidR="00D20ED4" w:rsidRDefault="00D20ED4" w:rsidP="00D20ED4">
      <w:pPr>
        <w:pStyle w:val="ListParagraph"/>
        <w:numPr>
          <w:ilvl w:val="0"/>
          <w:numId w:val="17"/>
        </w:numPr>
        <w:rPr>
          <w:ins w:id="41" w:author="Bart Molenaar" w:date="2024-02-27T09:22:00Z"/>
        </w:rPr>
      </w:pPr>
      <w:ins w:id="42" w:author="Bart Molenaar" w:date="2024-02-27T09:09:00Z">
        <w:r>
          <w:t>Een actuele status bepalen</w:t>
        </w:r>
      </w:ins>
      <w:ins w:id="43" w:author="Bart Molenaar" w:date="2024-02-27T09:21:00Z">
        <w:r w:rsidR="0068277E">
          <w:t xml:space="preserve">, de </w:t>
        </w:r>
      </w:ins>
      <w:ins w:id="44" w:author="Bart Molenaar" w:date="2024-02-27T09:32:00Z">
        <w:r w:rsidR="00150917">
          <w:t>ondergrens</w:t>
        </w:r>
      </w:ins>
      <w:ins w:id="45" w:author="Bart Molenaar" w:date="2024-02-27T09:22:00Z">
        <w:r w:rsidR="00967034">
          <w:t xml:space="preserve"> is NU</w:t>
        </w:r>
      </w:ins>
    </w:p>
    <w:p w14:paraId="50E85264" w14:textId="0C49F808" w:rsidR="00746163" w:rsidRDefault="00746163" w:rsidP="00D20ED4">
      <w:pPr>
        <w:pStyle w:val="ListParagraph"/>
        <w:numPr>
          <w:ilvl w:val="0"/>
          <w:numId w:val="17"/>
        </w:numPr>
        <w:rPr>
          <w:ins w:id="46" w:author="Bart Molenaar" w:date="2024-02-27T09:32:00Z"/>
        </w:rPr>
      </w:pPr>
      <w:ins w:id="47" w:author="Bart Molenaar" w:date="2024-02-27T09:22:00Z">
        <w:r>
          <w:t xml:space="preserve">Ten behoeve van een toedienlijst: De </w:t>
        </w:r>
      </w:ins>
      <w:ins w:id="48" w:author="Bart Molenaar" w:date="2024-02-27T09:32:00Z">
        <w:r w:rsidR="00150917">
          <w:t xml:space="preserve">ondergrens </w:t>
        </w:r>
      </w:ins>
      <w:ins w:id="49" w:author="Bart Molenaar" w:date="2024-02-27T09:22:00Z">
        <w:r>
          <w:t xml:space="preserve">is </w:t>
        </w:r>
        <w:r w:rsidR="00E8550B">
          <w:t>g</w:t>
        </w:r>
      </w:ins>
      <w:ins w:id="50" w:author="Bart Molenaar" w:date="2024-02-27T09:23:00Z">
        <w:r w:rsidR="00E8550B">
          <w:t>isteren (-24 uur), dit omdat dan de wijzigingen gedurende de dag nog zichtbaar blijven.</w:t>
        </w:r>
      </w:ins>
    </w:p>
    <w:p w14:paraId="3248C92F" w14:textId="43193E08" w:rsidR="00150917" w:rsidRDefault="00150917" w:rsidP="00D20ED4">
      <w:pPr>
        <w:pStyle w:val="ListParagraph"/>
        <w:numPr>
          <w:ilvl w:val="0"/>
          <w:numId w:val="17"/>
        </w:numPr>
        <w:rPr>
          <w:ins w:id="51" w:author="Bart Molenaar" w:date="2024-02-27T09:24:00Z"/>
        </w:rPr>
      </w:pPr>
      <w:ins w:id="52" w:author="Bart Molenaar" w:date="2024-02-27T09:32:00Z">
        <w:r>
          <w:t xml:space="preserve">Als </w:t>
        </w:r>
      </w:ins>
      <w:ins w:id="53" w:author="Bart Molenaar" w:date="2024-02-27T09:33:00Z">
        <w:r>
          <w:t>het volledige dossier moet worden gecontroleerd (bijvoorbeeld</w:t>
        </w:r>
        <w:r w:rsidR="00D7785D">
          <w:t xml:space="preserve"> </w:t>
        </w:r>
        <w:r w:rsidR="00F66B92">
          <w:t>omdat de meeste data reeds in het dossier is opgeno</w:t>
        </w:r>
      </w:ins>
      <w:ins w:id="54" w:author="Bart Molenaar" w:date="2024-02-27T09:34:00Z">
        <w:r w:rsidR="00F66B92">
          <w:t>men, bij een</w:t>
        </w:r>
        <w:r w:rsidR="000E0DE8">
          <w:t xml:space="preserve"> huisarts of apotheek waar de patient doorgaans komt) is de ondergrens de datumtijd van de laatste synchronisatie</w:t>
        </w:r>
        <w:r w:rsidR="00577289">
          <w:t>.</w:t>
        </w:r>
      </w:ins>
    </w:p>
    <w:p w14:paraId="53C54743" w14:textId="5CF7DDF5" w:rsidR="008B4E3E" w:rsidDel="00D20ED4" w:rsidRDefault="00BA7539" w:rsidP="00664B22">
      <w:pPr>
        <w:pStyle w:val="ListParagraph"/>
        <w:numPr>
          <w:ilvl w:val="0"/>
          <w:numId w:val="11"/>
        </w:numPr>
        <w:rPr>
          <w:del w:id="55" w:author="Bart Molenaar" w:date="2024-02-27T09:09:00Z"/>
        </w:rPr>
      </w:pPr>
      <w:ins w:id="56" w:author="Bart Molenaar" w:date="2024-02-27T09:27:00Z">
        <w:r>
          <w:t xml:space="preserve">Bepaal vervolgens de </w:t>
        </w:r>
      </w:ins>
      <w:ins w:id="57" w:author="Bart Molenaar" w:date="2024-03-22T05:41:00Z">
        <w:r w:rsidR="001B6455">
          <w:t>registratiedatum</w:t>
        </w:r>
      </w:ins>
      <w:ins w:id="58" w:author="Bart Molenaar" w:date="2024-02-27T09:27:00Z">
        <w:r>
          <w:t xml:space="preserve"> van de laatste MA</w:t>
        </w:r>
        <w:r w:rsidR="00706B90">
          <w:t xml:space="preserve"> (dus de MA die de laatste</w:t>
        </w:r>
      </w:ins>
      <w:ins w:id="59" w:author="Bart Molenaar" w:date="2024-02-27T09:28:00Z">
        <w:r w:rsidR="00706B90">
          <w:t xml:space="preserve"> startdatum heeft)</w:t>
        </w:r>
      </w:ins>
      <w:ins w:id="60" w:author="Bart Molenaar" w:date="2024-02-27T09:31:00Z">
        <w:r w:rsidR="00021F5B">
          <w:t xml:space="preserve"> Neem </w:t>
        </w:r>
      </w:ins>
      <w:ins w:id="61" w:author="Bart Molenaar" w:date="2024-03-22T05:42:00Z">
        <w:r w:rsidR="0014361C">
          <w:t xml:space="preserve">oudste </w:t>
        </w:r>
      </w:ins>
      <w:ins w:id="62" w:author="Bart Molenaar" w:date="2024-02-27T09:31:00Z">
        <w:r w:rsidR="00BE1CFA">
          <w:t xml:space="preserve">van deze </w:t>
        </w:r>
      </w:ins>
      <w:ins w:id="63" w:author="Bart Molenaar" w:date="2024-03-22T05:41:00Z">
        <w:r w:rsidR="001B6455">
          <w:rPr>
            <w:b/>
            <w:bCs/>
          </w:rPr>
          <w:t>registratiedatum</w:t>
        </w:r>
      </w:ins>
      <w:ins w:id="64" w:author="Bart Molenaar" w:date="2024-02-27T09:31:00Z">
        <w:r w:rsidR="00BE1CFA">
          <w:t xml:space="preserve"> en de </w:t>
        </w:r>
      </w:ins>
      <w:ins w:id="65" w:author="Bart Molenaar" w:date="2024-02-27T09:37:00Z">
        <w:r w:rsidR="005967A5">
          <w:t>ondergrens</w:t>
        </w:r>
      </w:ins>
      <w:ins w:id="66" w:author="Bart Molenaar" w:date="2024-02-27T09:31:00Z">
        <w:r w:rsidR="00BE1CFA">
          <w:t xml:space="preserve">. Dit wordt de </w:t>
        </w:r>
      </w:ins>
      <w:ins w:id="67" w:author="Bart Molenaar" w:date="2024-02-27T09:35:00Z">
        <w:r w:rsidR="00577289">
          <w:rPr>
            <w:b/>
            <w:bCs/>
          </w:rPr>
          <w:t>controle</w:t>
        </w:r>
      </w:ins>
      <w:ins w:id="68" w:author="Bart Molenaar" w:date="2024-02-27T09:31:00Z">
        <w:r w:rsidR="00BE1CFA" w:rsidRPr="0094089A">
          <w:rPr>
            <w:b/>
            <w:bCs/>
            <w:rPrChange w:id="69" w:author="Bart Molenaar" w:date="2024-02-27T09:32:00Z">
              <w:rPr/>
            </w:rPrChange>
          </w:rPr>
          <w:t>datum</w:t>
        </w:r>
        <w:r w:rsidR="00BE1CFA">
          <w:t xml:space="preserve"> genoemd.</w:t>
        </w:r>
      </w:ins>
      <w:del w:id="70" w:author="Bart Molenaar" w:date="2024-02-27T09:09:00Z">
        <w:r w:rsidR="008B4E3E" w:rsidDel="00D20ED4">
          <w:delText xml:space="preserve">Sorteer de bouwstenen op </w:delText>
        </w:r>
      </w:del>
    </w:p>
    <w:p w14:paraId="272311DF" w14:textId="7D23189C" w:rsidR="005B17E4" w:rsidDel="00D20ED4" w:rsidRDefault="005B17E4" w:rsidP="005B17E4">
      <w:pPr>
        <w:pStyle w:val="ListParagraph"/>
        <w:numPr>
          <w:ilvl w:val="0"/>
          <w:numId w:val="2"/>
        </w:numPr>
        <w:rPr>
          <w:del w:id="71" w:author="Bart Molenaar" w:date="2024-02-27T09:09:00Z"/>
        </w:rPr>
      </w:pPr>
      <w:del w:id="72" w:author="Bart Molenaar" w:date="2024-02-27T09:09:00Z">
        <w:r w:rsidDel="00D20ED4">
          <w:delText>MBH-ID</w:delText>
        </w:r>
      </w:del>
    </w:p>
    <w:p w14:paraId="188624B6" w14:textId="705DEA5C" w:rsidR="005B17E4" w:rsidDel="00D20ED4" w:rsidRDefault="005B17E4" w:rsidP="005B17E4">
      <w:pPr>
        <w:pStyle w:val="ListParagraph"/>
        <w:numPr>
          <w:ilvl w:val="0"/>
          <w:numId w:val="2"/>
        </w:numPr>
        <w:rPr>
          <w:del w:id="73" w:author="Bart Molenaar" w:date="2024-02-27T09:09:00Z"/>
        </w:rPr>
      </w:pPr>
      <w:del w:id="74" w:author="Bart Molenaar" w:date="2024-02-27T09:09:00Z">
        <w:r w:rsidDel="00D20ED4">
          <w:delText>Bouwsteen type MA/TA/MGB/..</w:delText>
        </w:r>
      </w:del>
    </w:p>
    <w:p w14:paraId="15190142" w14:textId="79700717" w:rsidR="00544999" w:rsidDel="00D20ED4" w:rsidRDefault="00544999" w:rsidP="005B17E4">
      <w:pPr>
        <w:pStyle w:val="ListParagraph"/>
        <w:numPr>
          <w:ilvl w:val="0"/>
          <w:numId w:val="2"/>
        </w:numPr>
        <w:rPr>
          <w:del w:id="75" w:author="Bart Molenaar" w:date="2024-02-27T09:09:00Z"/>
        </w:rPr>
      </w:pPr>
      <w:del w:id="76" w:author="Bart Molenaar" w:date="2024-02-27T09:09:00Z">
        <w:r w:rsidDel="00D20ED4">
          <w:delText>AfspraakDatum</w:delText>
        </w:r>
        <w:r w:rsidR="00015D23" w:rsidDel="00D20ED4">
          <w:delText>tijd</w:delText>
        </w:r>
        <w:r w:rsidDel="00D20ED4">
          <w:delText>: anti-chronologisch (nieuwste eerst).</w:delText>
        </w:r>
      </w:del>
    </w:p>
    <w:p w14:paraId="39F6A7FD" w14:textId="251F03B1" w:rsidR="00370672" w:rsidDel="00D20ED4" w:rsidRDefault="00370672" w:rsidP="005B17E4">
      <w:pPr>
        <w:pStyle w:val="ListParagraph"/>
        <w:numPr>
          <w:ilvl w:val="0"/>
          <w:numId w:val="2"/>
        </w:numPr>
        <w:rPr>
          <w:del w:id="77" w:author="Bart Molenaar" w:date="2024-02-27T09:09:00Z"/>
        </w:rPr>
      </w:pPr>
      <w:del w:id="78" w:author="Bart Molenaar" w:date="2024-02-27T09:09:00Z">
        <w:r w:rsidDel="00D20ED4">
          <w:delText>Startdatum</w:delText>
        </w:r>
        <w:r w:rsidR="00015D23" w:rsidDel="00D20ED4">
          <w:delText>tijd</w:delText>
        </w:r>
        <w:r w:rsidDel="00D20ED4">
          <w:delText xml:space="preserve"> </w:delText>
        </w:r>
      </w:del>
    </w:p>
    <w:p w14:paraId="57405FDD" w14:textId="7B19B43C" w:rsidR="00554BB7" w:rsidRDefault="00554BB7">
      <w:pPr>
        <w:rPr>
          <w:ins w:id="79" w:author="Bart Molenaar" w:date="2024-02-27T09:32:00Z"/>
        </w:rPr>
      </w:pPr>
    </w:p>
    <w:p w14:paraId="46BC7075" w14:textId="1E8FDECA" w:rsidR="00150917" w:rsidRDefault="00577289" w:rsidP="00DF2DF1">
      <w:pPr>
        <w:rPr>
          <w:ins w:id="80" w:author="Bart Molenaar" w:date="2024-02-27T09:42:00Z"/>
          <w:i/>
          <w:iCs/>
        </w:rPr>
      </w:pPr>
      <w:ins w:id="81" w:author="Bart Molenaar" w:date="2024-02-27T09:35:00Z">
        <w:r>
          <w:t>De iteraties werken dan vervolgens zoals eerder beschreven, behalve d</w:t>
        </w:r>
      </w:ins>
      <w:ins w:id="82" w:author="Bart Molenaar" w:date="2024-02-27T09:36:00Z">
        <w:r w:rsidR="00307DE4">
          <w:t xml:space="preserve">e check </w:t>
        </w:r>
        <w:r w:rsidR="00307DE4" w:rsidRPr="00DF2DF1">
          <w:rPr>
            <w:i/>
            <w:iCs/>
            <w:rPrChange w:id="83" w:author="Bart Molenaar" w:date="2024-02-27T09:42:00Z">
              <w:rPr/>
            </w:rPrChange>
          </w:rPr>
          <w:t>(M 3) Heeft een stopdatumtijd in het verleden</w:t>
        </w:r>
        <w:r w:rsidR="0057446D">
          <w:t xml:space="preserve">, </w:t>
        </w:r>
      </w:ins>
      <w:ins w:id="84" w:author="Bart Molenaar" w:date="2024-02-27T09:38:00Z">
        <w:r w:rsidR="00B23AC4">
          <w:t>daar wordt gesteld ‘</w:t>
        </w:r>
      </w:ins>
      <w:ins w:id="85" w:author="Bart Molenaar" w:date="2024-02-27T09:39:00Z">
        <w:r w:rsidR="00814D5F" w:rsidRPr="00DF2DF1">
          <w:rPr>
            <w:i/>
            <w:iCs/>
            <w:rPrChange w:id="86" w:author="Bart Molenaar" w:date="2024-02-27T09:42:00Z">
              <w:rPr/>
            </w:rPrChange>
          </w:rPr>
          <w:t xml:space="preserve">Alle </w:t>
        </w:r>
        <w:proofErr w:type="spellStart"/>
        <w:r w:rsidR="00814D5F" w:rsidRPr="00DF2DF1">
          <w:rPr>
            <w:i/>
            <w:iCs/>
            <w:rPrChange w:id="87" w:author="Bart Molenaar" w:date="2024-02-27T09:42:00Z">
              <w:rPr/>
            </w:rPrChange>
          </w:rPr>
          <w:t>MA’s</w:t>
        </w:r>
        <w:proofErr w:type="spellEnd"/>
        <w:r w:rsidR="00814D5F" w:rsidRPr="00DF2DF1">
          <w:rPr>
            <w:i/>
            <w:iCs/>
            <w:rPrChange w:id="88" w:author="Bart Molenaar" w:date="2024-02-27T09:42:00Z">
              <w:rPr/>
            </w:rPrChange>
          </w:rPr>
          <w:t xml:space="preserve"> met een eerdere </w:t>
        </w:r>
      </w:ins>
      <w:ins w:id="89" w:author="Bart Molenaar" w:date="2024-03-22T05:41:00Z">
        <w:r w:rsidR="001B6455">
          <w:rPr>
            <w:i/>
            <w:iCs/>
          </w:rPr>
          <w:t>registratiedatum</w:t>
        </w:r>
      </w:ins>
      <w:ins w:id="90" w:author="Bart Molenaar" w:date="2024-02-27T09:39:00Z">
        <w:r w:rsidR="00814D5F" w:rsidRPr="00DF2DF1">
          <w:rPr>
            <w:i/>
            <w:iCs/>
            <w:rPrChange w:id="91" w:author="Bart Molenaar" w:date="2024-02-27T09:42:00Z">
              <w:rPr/>
            </w:rPrChange>
          </w:rPr>
          <w:t>tijd zijn niet meer van toepassing.</w:t>
        </w:r>
      </w:ins>
      <w:ins w:id="92" w:author="Bart Molenaar" w:date="2024-02-27T09:38:00Z">
        <w:r w:rsidR="00B23AC4" w:rsidRPr="00DF2DF1">
          <w:rPr>
            <w:i/>
            <w:iCs/>
            <w:rPrChange w:id="93" w:author="Bart Molenaar" w:date="2024-02-27T09:42:00Z">
              <w:rPr/>
            </w:rPrChange>
          </w:rPr>
          <w:t xml:space="preserve">’ Dat moet worden: </w:t>
        </w:r>
        <w:r w:rsidR="008C41C3" w:rsidRPr="00DF2DF1">
          <w:rPr>
            <w:i/>
            <w:iCs/>
            <w:rPrChange w:id="94" w:author="Bart Molenaar" w:date="2024-02-27T09:42:00Z">
              <w:rPr/>
            </w:rPrChange>
          </w:rPr>
          <w:t>Als de MA een stopdatum</w:t>
        </w:r>
      </w:ins>
      <w:ins w:id="95" w:author="Bart Molenaar" w:date="2024-02-27T09:39:00Z">
        <w:r w:rsidR="008C41C3" w:rsidRPr="00DF2DF1">
          <w:rPr>
            <w:i/>
            <w:iCs/>
            <w:rPrChange w:id="96" w:author="Bart Molenaar" w:date="2024-02-27T09:42:00Z">
              <w:rPr/>
            </w:rPrChange>
          </w:rPr>
          <w:t xml:space="preserve"> voor de controledatum heeft, kunnen oudere </w:t>
        </w:r>
        <w:proofErr w:type="spellStart"/>
        <w:r w:rsidR="008C41C3" w:rsidRPr="00DF2DF1">
          <w:rPr>
            <w:i/>
            <w:iCs/>
            <w:rPrChange w:id="97" w:author="Bart Molenaar" w:date="2024-02-27T09:42:00Z">
              <w:rPr/>
            </w:rPrChange>
          </w:rPr>
          <w:t>MA’s</w:t>
        </w:r>
        <w:proofErr w:type="spellEnd"/>
        <w:r w:rsidR="008C41C3" w:rsidRPr="00DF2DF1">
          <w:rPr>
            <w:i/>
            <w:iCs/>
            <w:rPrChange w:id="98" w:author="Bart Molenaar" w:date="2024-02-27T09:42:00Z">
              <w:rPr/>
            </w:rPrChange>
          </w:rPr>
          <w:t xml:space="preserve"> worden genegeerd.</w:t>
        </w:r>
      </w:ins>
    </w:p>
    <w:p w14:paraId="09B128D2" w14:textId="77777777" w:rsidR="00DF2DF1" w:rsidRDefault="00DF2DF1" w:rsidP="00DF2DF1">
      <w:pPr>
        <w:rPr>
          <w:ins w:id="99" w:author="Bart Molenaar" w:date="2024-02-27T09:42:00Z"/>
          <w:i/>
          <w:iCs/>
        </w:rPr>
      </w:pPr>
    </w:p>
    <w:p w14:paraId="7B2FB5EB" w14:textId="02D7B36F" w:rsidR="00DF2DF1" w:rsidRDefault="00DF2DF1" w:rsidP="00DF2DF1">
      <w:pPr>
        <w:rPr>
          <w:ins w:id="100" w:author="Bart Molenaar" w:date="2024-02-27T09:43:00Z"/>
        </w:rPr>
      </w:pPr>
      <w:ins w:id="101" w:author="Bart Molenaar" w:date="2024-02-27T09:42:00Z">
        <w:r>
          <w:t>NB: Om dit te laten werken moet natuurlijk de startdatu</w:t>
        </w:r>
      </w:ins>
      <w:ins w:id="102" w:author="Bart Molenaar" w:date="2024-02-27T09:43:00Z">
        <w:r>
          <w:t xml:space="preserve">m berekend worden. Echter niet elke MA heeft een </w:t>
        </w:r>
        <w:r w:rsidR="009B64FD">
          <w:t xml:space="preserve">specifieke </w:t>
        </w:r>
        <w:r>
          <w:t>startdatum</w:t>
        </w:r>
        <w:r w:rsidR="009B64FD">
          <w:t>, maar kan ook alleen een stopdatum of stopdatum en duur hebben.</w:t>
        </w:r>
      </w:ins>
    </w:p>
    <w:p w14:paraId="44DEFAB9" w14:textId="7F0E28B7" w:rsidR="009B64FD" w:rsidRDefault="009B64FD" w:rsidP="00D62BC9">
      <w:pPr>
        <w:pStyle w:val="ListParagraph"/>
        <w:numPr>
          <w:ilvl w:val="0"/>
          <w:numId w:val="18"/>
        </w:numPr>
        <w:rPr>
          <w:ins w:id="103" w:author="Bart Molenaar" w:date="2024-02-27T09:47:00Z"/>
        </w:rPr>
      </w:pPr>
      <w:ins w:id="104" w:author="Bart Molenaar" w:date="2024-02-27T09:43:00Z">
        <w:r>
          <w:t>A</w:t>
        </w:r>
      </w:ins>
      <w:ins w:id="105" w:author="Bart Molenaar" w:date="2024-02-27T09:44:00Z">
        <w:r w:rsidR="006D7777">
          <w:t xml:space="preserve">ls er een duur is, dan is de startdatum de stopdatum </w:t>
        </w:r>
        <w:r w:rsidR="00A4469D">
          <w:t>–</w:t>
        </w:r>
        <w:r w:rsidR="006D7777">
          <w:t xml:space="preserve"> </w:t>
        </w:r>
        <w:r w:rsidR="00A4469D">
          <w:t>duur</w:t>
        </w:r>
        <w:r w:rsidR="00A4469D">
          <w:br/>
          <w:t>(vergeet niet dat de stopdatum inclusief is, dus feitelijk startdatum = stopdatum – duur + 1 seconde</w:t>
        </w:r>
      </w:ins>
      <w:ins w:id="106" w:author="Bart Molenaar" w:date="2024-02-27T09:45:00Z">
        <w:r w:rsidR="00E22A5C">
          <w:t>: Voorbeeld</w:t>
        </w:r>
        <w:r w:rsidR="00E22A5C">
          <w:br/>
          <w:t>Stopdatum = 10</w:t>
        </w:r>
        <w:r w:rsidR="002544BF">
          <w:t xml:space="preserve"> </w:t>
        </w:r>
        <w:r w:rsidR="00E22A5C">
          <w:t xml:space="preserve">januari </w:t>
        </w:r>
        <w:r w:rsidR="002544BF">
          <w:t>2024 23:59:59. De duur is 3 dagen. De startdatum is dan niet</w:t>
        </w:r>
        <w:r w:rsidR="002544BF">
          <w:br/>
        </w:r>
      </w:ins>
      <w:ins w:id="107" w:author="Bart Molenaar" w:date="2024-02-27T09:46:00Z">
        <w:r w:rsidR="00111947">
          <w:t>7</w:t>
        </w:r>
        <w:r w:rsidR="002544BF">
          <w:t xml:space="preserve"> januari 2024 23:59:59</w:t>
        </w:r>
        <w:r w:rsidR="00111947">
          <w:t>, maar 8 januari 2024 00:00:00.</w:t>
        </w:r>
      </w:ins>
    </w:p>
    <w:p w14:paraId="7817504A" w14:textId="368E6064" w:rsidR="00D62BC9" w:rsidRDefault="00D62BC9" w:rsidP="00D62BC9">
      <w:pPr>
        <w:pStyle w:val="ListParagraph"/>
        <w:numPr>
          <w:ilvl w:val="0"/>
          <w:numId w:val="18"/>
        </w:numPr>
        <w:rPr>
          <w:ins w:id="108" w:author="Bart Molenaar" w:date="2024-02-27T09:48:00Z"/>
        </w:rPr>
      </w:pPr>
      <w:ins w:id="109" w:author="Bart Molenaar" w:date="2024-02-27T09:47:00Z">
        <w:r>
          <w:t xml:space="preserve">Als er geen duur is, dan kan </w:t>
        </w:r>
        <w:r w:rsidR="0015719A">
          <w:t xml:space="preserve">voor de sortering de startdatum = de </w:t>
        </w:r>
      </w:ins>
      <w:ins w:id="110" w:author="Bart Molenaar" w:date="2024-03-22T05:41:00Z">
        <w:r w:rsidR="001B6455">
          <w:t>registratiedatum</w:t>
        </w:r>
      </w:ins>
      <w:ins w:id="111" w:author="Bart Molenaar" w:date="2024-02-27T09:47:00Z">
        <w:r w:rsidR="0015719A">
          <w:t xml:space="preserve"> worden gebruikt.</w:t>
        </w:r>
      </w:ins>
      <w:ins w:id="112" w:author="Bart Molenaar" w:date="2024-02-27T09:48:00Z">
        <w:r w:rsidR="0095262F">
          <w:br/>
          <w:t>Er zijn 2 situaties:</w:t>
        </w:r>
      </w:ins>
    </w:p>
    <w:p w14:paraId="2D391A36" w14:textId="158270F7" w:rsidR="0095262F" w:rsidRDefault="00CA4074" w:rsidP="0095262F">
      <w:pPr>
        <w:pStyle w:val="ListParagraph"/>
        <w:numPr>
          <w:ilvl w:val="1"/>
          <w:numId w:val="18"/>
        </w:numPr>
        <w:rPr>
          <w:ins w:id="113" w:author="Bart Molenaar" w:date="2024-02-27T09:49:00Z"/>
        </w:rPr>
      </w:pPr>
      <w:ins w:id="114" w:author="Bart Molenaar" w:date="2024-02-27T09:48:00Z">
        <w:r>
          <w:t>E</w:t>
        </w:r>
        <w:r w:rsidR="0095262F">
          <w:t xml:space="preserve">enmalig </w:t>
        </w:r>
        <w:r>
          <w:t>gebruik</w:t>
        </w:r>
        <w:r w:rsidR="0095262F">
          <w:t>: Deze heeft alleen een stopdatum</w:t>
        </w:r>
      </w:ins>
    </w:p>
    <w:p w14:paraId="363D63E3" w14:textId="27588FE9" w:rsidR="00CA4074" w:rsidRDefault="00CA4074">
      <w:pPr>
        <w:pStyle w:val="ListParagraph"/>
        <w:numPr>
          <w:ilvl w:val="1"/>
          <w:numId w:val="18"/>
        </w:numPr>
        <w:rPr>
          <w:ins w:id="115" w:author="Bart Molenaar" w:date="2024-02-27T09:46:00Z"/>
        </w:rPr>
        <w:pPrChange w:id="116" w:author="Bart Molenaar" w:date="2024-02-27T09:48:00Z">
          <w:pPr/>
        </w:pPrChange>
      </w:pPr>
      <w:ins w:id="117" w:author="Bart Molenaar" w:date="2024-02-27T09:49:00Z">
        <w:r>
          <w:t>Alleen een d</w:t>
        </w:r>
        <w:r w:rsidR="000D7CA5">
          <w:t xml:space="preserve">uur: Deze kan ook op een willekeurig moment worden gebruikt. Dus de ook hier </w:t>
        </w:r>
        <w:r w:rsidR="00ED08B7">
          <w:t xml:space="preserve">de </w:t>
        </w:r>
      </w:ins>
      <w:ins w:id="118" w:author="Bart Molenaar" w:date="2024-03-22T05:41:00Z">
        <w:r w:rsidR="001B6455">
          <w:t>registratiedatum</w:t>
        </w:r>
      </w:ins>
      <w:ins w:id="119" w:author="Bart Molenaar" w:date="2024-02-27T09:50:00Z">
        <w:r w:rsidR="00ED08B7">
          <w:t xml:space="preserve"> gebruiken.</w:t>
        </w:r>
      </w:ins>
    </w:p>
    <w:p w14:paraId="005197E3" w14:textId="75D57B2C" w:rsidR="00D62BC9" w:rsidRPr="00DF2DF1" w:rsidRDefault="00D62BC9" w:rsidP="00DF2DF1"/>
    <w:p w14:paraId="47E7A678" w14:textId="1DDE35DD" w:rsidR="00554BB7" w:rsidRDefault="00554BB7" w:rsidP="00554BB7">
      <w:pPr>
        <w:pStyle w:val="Heading1"/>
      </w:pPr>
      <w:r>
        <w:t>Uitwerking</w:t>
      </w:r>
    </w:p>
    <w:p w14:paraId="54837D3B" w14:textId="77777777" w:rsidR="00153C34" w:rsidRDefault="00153C34" w:rsidP="00F32529"/>
    <w:p w14:paraId="4428837A" w14:textId="77777777" w:rsidR="009D17F5" w:rsidRDefault="009D17F5" w:rsidP="009D17F5">
      <w:pPr>
        <w:pStyle w:val="Heading2"/>
      </w:pPr>
      <w:r>
        <w:t xml:space="preserve">Verwerking </w:t>
      </w:r>
      <w:proofErr w:type="spellStart"/>
      <w:r>
        <w:t>MA’s</w:t>
      </w:r>
      <w:proofErr w:type="spellEnd"/>
    </w:p>
    <w:p w14:paraId="6148C6CB" w14:textId="77777777" w:rsidR="009D17F5" w:rsidRPr="001F67A6" w:rsidRDefault="009D17F5" w:rsidP="009D17F5">
      <w:pPr>
        <w:rPr>
          <w:b/>
          <w:bCs/>
        </w:rPr>
      </w:pPr>
      <w:r w:rsidRPr="001F67A6">
        <w:rPr>
          <w:b/>
          <w:bCs/>
        </w:rPr>
        <w:t xml:space="preserve">In de situatie dat er geen parallelle </w:t>
      </w:r>
      <w:proofErr w:type="spellStart"/>
      <w:r w:rsidRPr="001F67A6">
        <w:rPr>
          <w:b/>
          <w:bCs/>
        </w:rPr>
        <w:t>MA’s</w:t>
      </w:r>
      <w:proofErr w:type="spellEnd"/>
      <w:r w:rsidRPr="001F67A6">
        <w:rPr>
          <w:b/>
          <w:bCs/>
        </w:rPr>
        <w:t xml:space="preserve"> voorkomen</w:t>
      </w:r>
    </w:p>
    <w:p w14:paraId="1A0208AC" w14:textId="77777777" w:rsidR="00F32529" w:rsidRDefault="00F32529" w:rsidP="00F32529">
      <w:pPr>
        <w:pStyle w:val="Heading3"/>
      </w:pPr>
      <w:r>
        <w:t xml:space="preserve">MA Checklist </w:t>
      </w:r>
    </w:p>
    <w:p w14:paraId="6924DFC0" w14:textId="4768BFB9" w:rsidR="00B9145A" w:rsidRPr="002B3EF6" w:rsidRDefault="00B9145A" w:rsidP="00F32529">
      <w:r>
        <w:t xml:space="preserve">De MA checklist is een shortlist van </w:t>
      </w:r>
      <w:proofErr w:type="spellStart"/>
      <w:r>
        <w:t>MA’s</w:t>
      </w:r>
      <w:proofErr w:type="spellEnd"/>
      <w:r>
        <w:t xml:space="preserve"> die (tijdelijk) </w:t>
      </w:r>
      <w:r w:rsidR="005717FC">
        <w:t>de actuele situatie reflecteren. Deze shortlist kan gebruikt worden om andere (oudere) bouwstenen aan te toetsen, zodat niet continue de gehele dataset doorlopen hoeft te worden</w:t>
      </w:r>
      <w:r w:rsidR="009C6200">
        <w:t>.</w:t>
      </w:r>
      <w:r w:rsidR="008166E3">
        <w:br/>
      </w:r>
      <w:r w:rsidR="00A4591E">
        <w:t xml:space="preserve">Het stop-type is kennelijk niet relevant voor de bepaling van de actualiteit van de </w:t>
      </w:r>
      <w:proofErr w:type="spellStart"/>
      <w:r w:rsidR="00A4591E">
        <w:t>MA's</w:t>
      </w:r>
      <w:proofErr w:type="spellEnd"/>
      <w:r w:rsidR="00A4591E">
        <w:t>.</w:t>
      </w:r>
      <w:r w:rsidR="00070458">
        <w:t xml:space="preserve"> </w:t>
      </w:r>
      <w:r w:rsidR="00A4591E">
        <w:t xml:space="preserve">Wel voor het bepalen van de actualiteit bij </w:t>
      </w:r>
      <w:proofErr w:type="spellStart"/>
      <w:r w:rsidR="00A4591E">
        <w:t>TA's</w:t>
      </w:r>
      <w:proofErr w:type="spellEnd"/>
      <w:r w:rsidR="00A4591E">
        <w:t>, daarom moet het type wel worden meeg</w:t>
      </w:r>
      <w:r w:rsidR="00FE5796">
        <w:t>e</w:t>
      </w:r>
      <w:r w:rsidR="00A4591E">
        <w:t>nomen op de checklist</w:t>
      </w:r>
      <w:r w:rsidR="00F43ADD">
        <w:t>.</w:t>
      </w:r>
      <w:r w:rsidR="001222F1">
        <w:br/>
      </w:r>
      <w:r w:rsidR="009C6200">
        <w:t xml:space="preserve">De MA checklist wordt vervolgens ook gebruikt om de effecten op de </w:t>
      </w:r>
      <w:proofErr w:type="spellStart"/>
      <w:r w:rsidR="009C6200">
        <w:t>TA’s</w:t>
      </w:r>
      <w:proofErr w:type="spellEnd"/>
      <w:r w:rsidR="009C6200">
        <w:t xml:space="preserve"> te bepalen</w:t>
      </w:r>
      <w:r w:rsidR="009D17F5">
        <w:t xml:space="preserve"> (ook hier hoeft dan niet de gehele set van </w:t>
      </w:r>
      <w:proofErr w:type="spellStart"/>
      <w:r w:rsidR="009D17F5">
        <w:t>MA’s</w:t>
      </w:r>
      <w:proofErr w:type="spellEnd"/>
      <w:r w:rsidR="009D17F5">
        <w:t xml:space="preserve"> gecontroleerd te worden).</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F32529" w14:paraId="34E2444A" w14:textId="77777777" w:rsidTr="00705831">
        <w:tc>
          <w:tcPr>
            <w:tcW w:w="1510" w:type="dxa"/>
          </w:tcPr>
          <w:p w14:paraId="160E7916" w14:textId="77777777" w:rsidR="00F32529" w:rsidRDefault="00F32529" w:rsidP="00705831">
            <w:r>
              <w:t>MBH-ID</w:t>
            </w:r>
          </w:p>
        </w:tc>
        <w:tc>
          <w:tcPr>
            <w:tcW w:w="1510" w:type="dxa"/>
          </w:tcPr>
          <w:p w14:paraId="44480DF2" w14:textId="77777777" w:rsidR="00F32529" w:rsidRDefault="00F32529" w:rsidP="00705831">
            <w:r>
              <w:t>MA-ID</w:t>
            </w:r>
          </w:p>
        </w:tc>
        <w:tc>
          <w:tcPr>
            <w:tcW w:w="1510" w:type="dxa"/>
          </w:tcPr>
          <w:p w14:paraId="1B4BC54C" w14:textId="77777777" w:rsidR="00F32529" w:rsidRDefault="00F32529" w:rsidP="00705831">
            <w:r>
              <w:t>REF MA-ID</w:t>
            </w:r>
          </w:p>
        </w:tc>
        <w:tc>
          <w:tcPr>
            <w:tcW w:w="1510" w:type="dxa"/>
          </w:tcPr>
          <w:p w14:paraId="44DCB9EB" w14:textId="77777777" w:rsidR="00F32529" w:rsidRDefault="00F32529" w:rsidP="00705831">
            <w:r>
              <w:t>TYPE MA</w:t>
            </w:r>
          </w:p>
        </w:tc>
        <w:tc>
          <w:tcPr>
            <w:tcW w:w="1511" w:type="dxa"/>
          </w:tcPr>
          <w:p w14:paraId="62D546E2" w14:textId="77777777" w:rsidR="00F32529" w:rsidRDefault="00F32529" w:rsidP="00705831">
            <w:r>
              <w:t>STATUS</w:t>
            </w:r>
          </w:p>
        </w:tc>
        <w:tc>
          <w:tcPr>
            <w:tcW w:w="1511" w:type="dxa"/>
          </w:tcPr>
          <w:p w14:paraId="2B0D3620" w14:textId="77777777" w:rsidR="00F32529" w:rsidRDefault="00F32529" w:rsidP="00705831"/>
        </w:tc>
      </w:tr>
      <w:tr w:rsidR="00F32529" w14:paraId="640D90F9" w14:textId="77777777" w:rsidTr="00705831">
        <w:tc>
          <w:tcPr>
            <w:tcW w:w="1510" w:type="dxa"/>
          </w:tcPr>
          <w:p w14:paraId="67629C7A" w14:textId="77777777" w:rsidR="00F32529" w:rsidRDefault="00F32529" w:rsidP="00705831"/>
        </w:tc>
        <w:tc>
          <w:tcPr>
            <w:tcW w:w="1510" w:type="dxa"/>
          </w:tcPr>
          <w:p w14:paraId="4D19ED1B" w14:textId="77777777" w:rsidR="00F32529" w:rsidRDefault="00F32529" w:rsidP="00705831"/>
        </w:tc>
        <w:tc>
          <w:tcPr>
            <w:tcW w:w="1510" w:type="dxa"/>
          </w:tcPr>
          <w:p w14:paraId="76A9F727" w14:textId="77777777" w:rsidR="00F32529" w:rsidRDefault="00F32529" w:rsidP="00705831"/>
        </w:tc>
        <w:tc>
          <w:tcPr>
            <w:tcW w:w="1510" w:type="dxa"/>
          </w:tcPr>
          <w:p w14:paraId="717B84E8" w14:textId="77777777" w:rsidR="00F32529" w:rsidRDefault="00F32529" w:rsidP="00705831"/>
        </w:tc>
        <w:tc>
          <w:tcPr>
            <w:tcW w:w="1511" w:type="dxa"/>
          </w:tcPr>
          <w:p w14:paraId="2AA6AE4C" w14:textId="77777777" w:rsidR="00F32529" w:rsidRDefault="00F32529" w:rsidP="00705831"/>
        </w:tc>
        <w:tc>
          <w:tcPr>
            <w:tcW w:w="1511" w:type="dxa"/>
          </w:tcPr>
          <w:p w14:paraId="57795061" w14:textId="77777777" w:rsidR="00F32529" w:rsidRDefault="00F32529" w:rsidP="00705831"/>
        </w:tc>
      </w:tr>
      <w:tr w:rsidR="00D80A98" w14:paraId="5C940E14" w14:textId="77777777" w:rsidTr="00705831">
        <w:trPr>
          <w:ins w:id="120" w:author="Bart Molenaar" w:date="2024-04-09T06:29:00Z"/>
        </w:trPr>
        <w:tc>
          <w:tcPr>
            <w:tcW w:w="1510" w:type="dxa"/>
          </w:tcPr>
          <w:p w14:paraId="654D0539" w14:textId="77777777" w:rsidR="00D80A98" w:rsidRDefault="00D80A98" w:rsidP="00705831">
            <w:pPr>
              <w:rPr>
                <w:ins w:id="121" w:author="Bart Molenaar" w:date="2024-04-09T06:29:00Z"/>
              </w:rPr>
            </w:pPr>
          </w:p>
        </w:tc>
        <w:tc>
          <w:tcPr>
            <w:tcW w:w="1510" w:type="dxa"/>
          </w:tcPr>
          <w:p w14:paraId="56CE4C66" w14:textId="77777777" w:rsidR="00D80A98" w:rsidRDefault="00D80A98" w:rsidP="00705831">
            <w:pPr>
              <w:rPr>
                <w:ins w:id="122" w:author="Bart Molenaar" w:date="2024-04-09T06:29:00Z"/>
              </w:rPr>
            </w:pPr>
          </w:p>
        </w:tc>
        <w:tc>
          <w:tcPr>
            <w:tcW w:w="1510" w:type="dxa"/>
          </w:tcPr>
          <w:p w14:paraId="4355C616" w14:textId="77777777" w:rsidR="00D80A98" w:rsidRDefault="00D80A98" w:rsidP="00705831">
            <w:pPr>
              <w:rPr>
                <w:ins w:id="123" w:author="Bart Molenaar" w:date="2024-04-09T06:29:00Z"/>
              </w:rPr>
            </w:pPr>
          </w:p>
        </w:tc>
        <w:tc>
          <w:tcPr>
            <w:tcW w:w="1510" w:type="dxa"/>
          </w:tcPr>
          <w:p w14:paraId="4C9D1C73" w14:textId="77777777" w:rsidR="00D80A98" w:rsidRDefault="00D80A98" w:rsidP="00705831">
            <w:pPr>
              <w:rPr>
                <w:ins w:id="124" w:author="Bart Molenaar" w:date="2024-04-09T06:29:00Z"/>
              </w:rPr>
            </w:pPr>
          </w:p>
        </w:tc>
        <w:tc>
          <w:tcPr>
            <w:tcW w:w="1511" w:type="dxa"/>
          </w:tcPr>
          <w:p w14:paraId="4259352E" w14:textId="77777777" w:rsidR="00D80A98" w:rsidRDefault="00D80A98" w:rsidP="00705831">
            <w:pPr>
              <w:rPr>
                <w:ins w:id="125" w:author="Bart Molenaar" w:date="2024-04-09T06:29:00Z"/>
              </w:rPr>
            </w:pPr>
          </w:p>
        </w:tc>
        <w:tc>
          <w:tcPr>
            <w:tcW w:w="1511" w:type="dxa"/>
          </w:tcPr>
          <w:p w14:paraId="7359F189" w14:textId="77777777" w:rsidR="00D80A98" w:rsidRDefault="00D80A98" w:rsidP="00705831">
            <w:pPr>
              <w:rPr>
                <w:ins w:id="126" w:author="Bart Molenaar" w:date="2024-04-09T06:29:00Z"/>
              </w:rPr>
            </w:pPr>
          </w:p>
        </w:tc>
      </w:tr>
    </w:tbl>
    <w:p w14:paraId="5F8A53D9" w14:textId="06E9C018" w:rsidR="00911327" w:rsidRDefault="00911327" w:rsidP="009D17F5">
      <w:pPr>
        <w:pStyle w:val="Heading2"/>
        <w:rPr>
          <w:ins w:id="127" w:author="Bart Molenaar" w:date="2024-04-09T07:44:00Z"/>
          <w:b/>
          <w:bCs/>
        </w:rPr>
      </w:pPr>
    </w:p>
    <w:p w14:paraId="20E633BD" w14:textId="5132BD42" w:rsidR="007233CD" w:rsidRPr="007233CD" w:rsidRDefault="007233CD" w:rsidP="007233CD">
      <w:pPr>
        <w:rPr>
          <w:ins w:id="128" w:author="Bart Molenaar" w:date="2024-04-09T06:29:00Z"/>
          <w:rPrChange w:id="129" w:author="Bart Molenaar" w:date="2024-04-09T07:44:00Z">
            <w:rPr>
              <w:ins w:id="130" w:author="Bart Molenaar" w:date="2024-04-09T06:29:00Z"/>
              <w:b/>
              <w:bCs/>
            </w:rPr>
          </w:rPrChange>
        </w:rPr>
        <w:pPrChange w:id="131" w:author="Bart Molenaar" w:date="2024-04-09T07:44:00Z">
          <w:pPr>
            <w:pStyle w:val="Heading2"/>
          </w:pPr>
        </w:pPrChange>
      </w:pPr>
      <w:ins w:id="132" w:author="Bart Molenaar" w:date="2024-04-09T07:44:00Z">
        <w:r>
          <w:t xml:space="preserve">Daarnaast moeten toekomstige bouwstenen anders worden </w:t>
        </w:r>
      </w:ins>
      <w:ins w:id="133" w:author="Bart Molenaar" w:date="2024-04-09T07:45:00Z">
        <w:r>
          <w:t>afgehandeld dan huidige of historische bouwstenen.</w:t>
        </w:r>
        <w:r>
          <w:br/>
          <w:t>Bij een stop-ma in de toekomst moeten de oudere bouwstenen nog wel worden beoordeeld. Maar een stop-</w:t>
        </w:r>
      </w:ins>
      <w:ins w:id="134" w:author="Bart Molenaar" w:date="2024-04-09T07:46:00Z">
        <w:r>
          <w:t xml:space="preserve">ma </w:t>
        </w:r>
        <w:r w:rsidR="009A37B1">
          <w:t xml:space="preserve">in de toekomst </w:t>
        </w:r>
        <w:r>
          <w:t>heeft wél effect</w:t>
        </w:r>
        <w:r w:rsidR="009A37B1">
          <w:t xml:space="preserve"> op eventueel geregistreerde </w:t>
        </w:r>
        <w:proofErr w:type="spellStart"/>
        <w:r w:rsidR="009A37B1">
          <w:t>TA’s</w:t>
        </w:r>
        <w:proofErr w:type="spellEnd"/>
        <w:r w:rsidR="009A37B1">
          <w:t xml:space="preserve"> etc.</w:t>
        </w:r>
        <w:r w:rsidR="009A37B1">
          <w:br/>
          <w:t>Daarom is het verstandig om deze apart te kenmerken</w:t>
        </w:r>
        <w:r w:rsidR="00267014">
          <w:br/>
        </w:r>
        <w:r w:rsidR="00267014">
          <w:br/>
        </w:r>
      </w:ins>
      <w:ins w:id="135" w:author="Bart Molenaar" w:date="2024-04-09T07:47:00Z">
        <w:r w:rsidR="00267014">
          <w:t>Om het proces verder te vereenvoudigen kan het verstandig zijn om</w:t>
        </w:r>
        <w:r w:rsidR="005C308A">
          <w:t xml:space="preserve"> niet alleen de stop-</w:t>
        </w:r>
      </w:ins>
      <w:ins w:id="136" w:author="Bart Molenaar" w:date="2024-04-09T07:48:00Z">
        <w:r w:rsidR="009419CF">
          <w:t xml:space="preserve">bouwstenen </w:t>
        </w:r>
      </w:ins>
      <w:ins w:id="137" w:author="Bart Molenaar" w:date="2024-04-09T07:47:00Z">
        <w:r w:rsidR="005C308A">
          <w:t xml:space="preserve">specifiek te kenmerken, maar ook de </w:t>
        </w:r>
      </w:ins>
      <w:ins w:id="138" w:author="Bart Molenaar" w:date="2024-04-09T07:48:00Z">
        <w:r w:rsidR="009419CF">
          <w:t xml:space="preserve">bouwsteen die door de stop-ma of ta, </w:t>
        </w:r>
        <w:proofErr w:type="spellStart"/>
        <w:r w:rsidR="009419CF">
          <w:t>etc</w:t>
        </w:r>
        <w:proofErr w:type="spellEnd"/>
        <w:r w:rsidR="009419CF">
          <w:t>, wordt gestopt</w:t>
        </w:r>
        <w:r w:rsidR="006C3AD7">
          <w:t xml:space="preserve">. </w:t>
        </w:r>
      </w:ins>
      <w:ins w:id="139" w:author="Bart Molenaar" w:date="2024-04-09T07:49:00Z">
        <w:r w:rsidR="005934A4">
          <w:t xml:space="preserve">Een bijzondere situatie geldt zelfs wanneer de </w:t>
        </w:r>
        <w:r w:rsidR="00C24538">
          <w:t xml:space="preserve">afspraak (MA, TA, WDS) </w:t>
        </w:r>
      </w:ins>
      <w:ins w:id="140" w:author="Bart Molenaar" w:date="2024-04-09T07:50:00Z">
        <w:r w:rsidR="00C24538">
          <w:t>op een later moment nog eerder wordt gestopt: De stop-bouwsteen verwijst op dat moment naar de eerdere stop, en heeft dus effect op de originele bouwsteen.</w:t>
        </w:r>
      </w:ins>
      <w:ins w:id="141" w:author="Bart Molenaar" w:date="2024-04-09T07:51:00Z">
        <w:r w:rsidR="004121C0">
          <w:t xml:space="preserve"> Omdat een TA of WDS naar de originele bouwsteen kan verwijzen</w:t>
        </w:r>
        <w:r w:rsidR="00E832AC">
          <w:t xml:space="preserve"> is het niet zonder verdere registratie evident dat de originele bouwsteen een eerdere stop datum heeft gekregen.</w:t>
        </w:r>
      </w:ins>
      <w:ins w:id="142" w:author="Bart Molenaar" w:date="2024-04-09T07:52:00Z">
        <w:r w:rsidR="004E7310">
          <w:t xml:space="preserve"> Om niet continue de stop treintjes af te moeten lopen, kan dus ook worden bijgehouden dat de originele bouwsteen </w:t>
        </w:r>
      </w:ins>
      <w:ins w:id="143" w:author="Bart Molenaar" w:date="2024-04-09T07:53:00Z">
        <w:r w:rsidR="001572C1">
          <w:t>een 2-de stop heeft.</w:t>
        </w:r>
        <w:r w:rsidR="00DA6E4C">
          <w:t xml:space="preserve"> Zie </w:t>
        </w:r>
      </w:ins>
      <w:ins w:id="144" w:author="Bart Molenaar" w:date="2024-04-09T08:00:00Z">
        <w:r w:rsidR="0014568A">
          <w:t xml:space="preserve">o.a. </w:t>
        </w:r>
      </w:ins>
      <w:ins w:id="145" w:author="Bart Molenaar" w:date="2024-04-09T07:53:00Z">
        <w:r w:rsidR="00DA6E4C">
          <w:t>st</w:t>
        </w:r>
      </w:ins>
      <w:ins w:id="146" w:author="Bart Molenaar" w:date="2024-04-09T07:54:00Z">
        <w:r w:rsidR="00DA6E4C">
          <w:t xml:space="preserve">ap </w:t>
        </w:r>
      </w:ins>
      <w:ins w:id="147" w:author="Bart Molenaar" w:date="2024-04-09T08:00:00Z">
        <w:r w:rsidR="005D60DF">
          <w:t xml:space="preserve">M3, </w:t>
        </w:r>
      </w:ins>
      <w:ins w:id="148" w:author="Bart Molenaar" w:date="2024-04-09T07:54:00Z">
        <w:r w:rsidR="00DA6E4C">
          <w:t>M4</w:t>
        </w:r>
      </w:ins>
      <w:ins w:id="149" w:author="Bart Molenaar" w:date="2024-04-09T07:55:00Z">
        <w:r w:rsidR="00FE2E93">
          <w:t xml:space="preserve"> en T8</w:t>
        </w:r>
      </w:ins>
      <w:ins w:id="150" w:author="Bart Molenaar" w:date="2024-04-09T08:00:00Z">
        <w:r w:rsidR="005D60DF">
          <w:t>, T9</w:t>
        </w:r>
      </w:ins>
      <w:ins w:id="151" w:author="Bart Molenaar" w:date="2024-04-09T07:56:00Z">
        <w:r w:rsidR="005D6CE4">
          <w:t>.</w:t>
        </w:r>
      </w:ins>
    </w:p>
    <w:p w14:paraId="3B61BDF7" w14:textId="26D71A24" w:rsidR="00D80A98" w:rsidRPr="00D80A98" w:rsidDel="007233CD" w:rsidRDefault="00D80A98" w:rsidP="00D80A98">
      <w:pPr>
        <w:rPr>
          <w:del w:id="152" w:author="Bart Molenaar" w:date="2024-04-09T07:44:00Z"/>
          <w:rPrChange w:id="153" w:author="Bart Molenaar" w:date="2024-04-09T06:29:00Z">
            <w:rPr>
              <w:del w:id="154" w:author="Bart Molenaar" w:date="2024-04-09T07:44:00Z"/>
              <w:b/>
              <w:bCs/>
            </w:rPr>
          </w:rPrChange>
        </w:rPr>
        <w:pPrChange w:id="155" w:author="Bart Molenaar" w:date="2024-04-09T06:29:00Z">
          <w:pPr>
            <w:pStyle w:val="Heading2"/>
          </w:pPr>
        </w:pPrChange>
      </w:pPr>
    </w:p>
    <w:p w14:paraId="66876781" w14:textId="40129EA7" w:rsidR="002B3687" w:rsidRDefault="002B3687" w:rsidP="002B3687">
      <w:pPr>
        <w:pStyle w:val="Heading3"/>
      </w:pPr>
      <w:r>
        <w:t>(M 1) Is MA geannuleerd</w:t>
      </w:r>
    </w:p>
    <w:p w14:paraId="3678ED49" w14:textId="7DD87882" w:rsidR="00F26097" w:rsidRDefault="00F26097" w:rsidP="00F26097">
      <w:r>
        <w:t xml:space="preserve">Dit mag alleen bij toekomstige </w:t>
      </w:r>
      <w:proofErr w:type="spellStart"/>
      <w:r>
        <w:t>MA’s</w:t>
      </w:r>
      <w:proofErr w:type="spellEnd"/>
      <w:r w:rsidR="00BB685F">
        <w:t xml:space="preserve"> (en geen stop-ma’s).</w:t>
      </w:r>
      <w:r w:rsidR="00BB685F">
        <w:br/>
        <w:t>Gevolg: De gerefereerde MA is niet meer van toepassing</w:t>
      </w:r>
    </w:p>
    <w:p w14:paraId="74941BD1" w14:textId="05D509E2" w:rsidR="00BB685F" w:rsidRDefault="00BB685F" w:rsidP="00F26097">
      <w:r>
        <w:t xml:space="preserve">Actie: Zet MA op lijst </w:t>
      </w:r>
      <w:r w:rsidR="000C3D13">
        <w:t>geannuleerde</w:t>
      </w:r>
      <w:r>
        <w:t xml:space="preserve"> </w:t>
      </w:r>
      <w:proofErr w:type="spellStart"/>
      <w:r>
        <w:t>MA’s</w:t>
      </w:r>
      <w:proofErr w:type="spellEnd"/>
    </w:p>
    <w:tbl>
      <w:tblPr>
        <w:tblStyle w:val="TableGrid"/>
        <w:tblW w:w="0" w:type="auto"/>
        <w:tblLook w:val="04A0" w:firstRow="1" w:lastRow="0" w:firstColumn="1" w:lastColumn="0" w:noHBand="0" w:noVBand="1"/>
      </w:tblPr>
      <w:tblGrid>
        <w:gridCol w:w="1499"/>
        <w:gridCol w:w="1496"/>
        <w:gridCol w:w="1496"/>
        <w:gridCol w:w="1577"/>
        <w:gridCol w:w="1502"/>
        <w:gridCol w:w="1492"/>
      </w:tblGrid>
      <w:tr w:rsidR="00174EAB" w14:paraId="77121304" w14:textId="77777777" w:rsidTr="005D60DF">
        <w:tc>
          <w:tcPr>
            <w:tcW w:w="1510" w:type="dxa"/>
          </w:tcPr>
          <w:p w14:paraId="76CD6553" w14:textId="77777777" w:rsidR="00174EAB" w:rsidRDefault="00174EAB" w:rsidP="00705831">
            <w:r>
              <w:t>MBH-ID</w:t>
            </w:r>
          </w:p>
        </w:tc>
        <w:tc>
          <w:tcPr>
            <w:tcW w:w="1510" w:type="dxa"/>
          </w:tcPr>
          <w:p w14:paraId="40B50FBF" w14:textId="77777777" w:rsidR="00174EAB" w:rsidRDefault="00174EAB" w:rsidP="00705831">
            <w:r>
              <w:t>MA-ID</w:t>
            </w:r>
          </w:p>
        </w:tc>
        <w:tc>
          <w:tcPr>
            <w:tcW w:w="1510" w:type="dxa"/>
          </w:tcPr>
          <w:p w14:paraId="7D29F01E" w14:textId="77777777" w:rsidR="00174EAB" w:rsidRDefault="00174EAB" w:rsidP="00705831">
            <w:r>
              <w:t>REF MA-ID</w:t>
            </w:r>
          </w:p>
        </w:tc>
        <w:tc>
          <w:tcPr>
            <w:tcW w:w="1510" w:type="dxa"/>
          </w:tcPr>
          <w:p w14:paraId="4CEDB804" w14:textId="77777777" w:rsidR="00174EAB" w:rsidRDefault="00174EAB" w:rsidP="00705831">
            <w:r>
              <w:t>TYPE MA</w:t>
            </w:r>
          </w:p>
        </w:tc>
        <w:tc>
          <w:tcPr>
            <w:tcW w:w="1511" w:type="dxa"/>
          </w:tcPr>
          <w:p w14:paraId="56B95AE0" w14:textId="4EB2DE25" w:rsidR="00174EAB" w:rsidRDefault="00060003" w:rsidP="00705831">
            <w:r>
              <w:t>STATUS</w:t>
            </w:r>
          </w:p>
        </w:tc>
        <w:tc>
          <w:tcPr>
            <w:tcW w:w="1511" w:type="dxa"/>
          </w:tcPr>
          <w:p w14:paraId="1FE03305" w14:textId="581FA60B" w:rsidR="00174EAB" w:rsidRDefault="00174EAB" w:rsidP="00705831"/>
        </w:tc>
      </w:tr>
      <w:tr w:rsidR="004A3B29" w14:paraId="26114DDC" w14:textId="77777777" w:rsidTr="005D60DF">
        <w:tc>
          <w:tcPr>
            <w:tcW w:w="1510" w:type="dxa"/>
          </w:tcPr>
          <w:p w14:paraId="48C7239A" w14:textId="0D3EF67D" w:rsidR="004A3B29" w:rsidRDefault="004A3B29" w:rsidP="00705831">
            <w:r>
              <w:t>1</w:t>
            </w:r>
          </w:p>
        </w:tc>
        <w:tc>
          <w:tcPr>
            <w:tcW w:w="1510" w:type="dxa"/>
          </w:tcPr>
          <w:p w14:paraId="1AAD9726" w14:textId="3B866D3E" w:rsidR="004A3B29" w:rsidRDefault="004A3B29" w:rsidP="00705831">
            <w:r>
              <w:t>MA 10</w:t>
            </w:r>
          </w:p>
        </w:tc>
        <w:tc>
          <w:tcPr>
            <w:tcW w:w="1510" w:type="dxa"/>
          </w:tcPr>
          <w:p w14:paraId="108C5C3B" w14:textId="4A8D2907" w:rsidR="004A3B29" w:rsidRDefault="004A3B29" w:rsidP="00705831">
            <w:r>
              <w:t xml:space="preserve">MA </w:t>
            </w:r>
            <w:r w:rsidR="00D8271D">
              <w:t>6</w:t>
            </w:r>
          </w:p>
        </w:tc>
        <w:tc>
          <w:tcPr>
            <w:tcW w:w="1510" w:type="dxa"/>
          </w:tcPr>
          <w:p w14:paraId="73BB0B96" w14:textId="1A22BEB0" w:rsidR="004A3B29" w:rsidRDefault="004A3B29" w:rsidP="00705831">
            <w:r>
              <w:t>GELDIG</w:t>
            </w:r>
          </w:p>
        </w:tc>
        <w:tc>
          <w:tcPr>
            <w:tcW w:w="1511" w:type="dxa"/>
          </w:tcPr>
          <w:p w14:paraId="69B8769F" w14:textId="77777777" w:rsidR="004A3B29" w:rsidRDefault="004A3B29" w:rsidP="00705831"/>
        </w:tc>
        <w:tc>
          <w:tcPr>
            <w:tcW w:w="1511" w:type="dxa"/>
          </w:tcPr>
          <w:p w14:paraId="64AB98C9" w14:textId="77777777" w:rsidR="004A3B29" w:rsidRDefault="004A3B29" w:rsidP="00705831"/>
        </w:tc>
      </w:tr>
      <w:tr w:rsidR="00174EAB" w14:paraId="1BF46397" w14:textId="77777777" w:rsidTr="005D60DF">
        <w:tc>
          <w:tcPr>
            <w:tcW w:w="1510" w:type="dxa"/>
          </w:tcPr>
          <w:p w14:paraId="0B70763E" w14:textId="099D5D9E" w:rsidR="00174EAB" w:rsidRDefault="00174EAB" w:rsidP="00705831">
            <w:r>
              <w:t>1</w:t>
            </w:r>
          </w:p>
        </w:tc>
        <w:tc>
          <w:tcPr>
            <w:tcW w:w="1510" w:type="dxa"/>
          </w:tcPr>
          <w:p w14:paraId="7474F0AD" w14:textId="2E4B9BF1" w:rsidR="00174EAB" w:rsidRDefault="00174EAB" w:rsidP="00705831">
            <w:r>
              <w:t xml:space="preserve">MA </w:t>
            </w:r>
            <w:r w:rsidR="00F2644F">
              <w:t>8</w:t>
            </w:r>
          </w:p>
        </w:tc>
        <w:tc>
          <w:tcPr>
            <w:tcW w:w="1510" w:type="dxa"/>
          </w:tcPr>
          <w:p w14:paraId="454219FA" w14:textId="5E684C91" w:rsidR="00174EAB" w:rsidRDefault="00F2644F" w:rsidP="00705831">
            <w:r>
              <w:t>MA 6</w:t>
            </w:r>
          </w:p>
        </w:tc>
        <w:tc>
          <w:tcPr>
            <w:tcW w:w="1510" w:type="dxa"/>
          </w:tcPr>
          <w:p w14:paraId="13EB72DA" w14:textId="2EC5FE68" w:rsidR="00174EAB" w:rsidRDefault="00060003" w:rsidP="00705831">
            <w:r>
              <w:t>GEANNULEERD</w:t>
            </w:r>
          </w:p>
        </w:tc>
        <w:tc>
          <w:tcPr>
            <w:tcW w:w="1511" w:type="dxa"/>
          </w:tcPr>
          <w:p w14:paraId="4AA1BF4E" w14:textId="25D87DCE" w:rsidR="00174EAB" w:rsidRDefault="00060003" w:rsidP="00705831">
            <w:r>
              <w:t>--</w:t>
            </w:r>
          </w:p>
        </w:tc>
        <w:tc>
          <w:tcPr>
            <w:tcW w:w="1511" w:type="dxa"/>
          </w:tcPr>
          <w:p w14:paraId="3A34F053" w14:textId="77777777" w:rsidR="00174EAB" w:rsidRDefault="00174EAB" w:rsidP="00705831"/>
        </w:tc>
      </w:tr>
      <w:tr w:rsidR="003A551D" w14:paraId="1215837D" w14:textId="77777777" w:rsidTr="005D60DF">
        <w:tc>
          <w:tcPr>
            <w:tcW w:w="1510" w:type="dxa"/>
          </w:tcPr>
          <w:p w14:paraId="19D86BC8" w14:textId="7AE7F7EA" w:rsidR="003A551D" w:rsidRDefault="003A551D" w:rsidP="00705831">
            <w:r>
              <w:t>1</w:t>
            </w:r>
          </w:p>
        </w:tc>
        <w:tc>
          <w:tcPr>
            <w:tcW w:w="1510" w:type="dxa"/>
          </w:tcPr>
          <w:p w14:paraId="1EAB95B3" w14:textId="6A18D3BA" w:rsidR="003A551D" w:rsidRDefault="004C22E1" w:rsidP="00705831">
            <w:r>
              <w:t>MA 6</w:t>
            </w:r>
          </w:p>
        </w:tc>
        <w:tc>
          <w:tcPr>
            <w:tcW w:w="1510" w:type="dxa"/>
          </w:tcPr>
          <w:p w14:paraId="379AC24A" w14:textId="77777777" w:rsidR="003A551D" w:rsidRDefault="003A551D" w:rsidP="00705831"/>
        </w:tc>
        <w:tc>
          <w:tcPr>
            <w:tcW w:w="1510" w:type="dxa"/>
          </w:tcPr>
          <w:p w14:paraId="471C734D" w14:textId="77777777" w:rsidR="003A551D" w:rsidRDefault="003A551D" w:rsidP="00705831"/>
        </w:tc>
        <w:tc>
          <w:tcPr>
            <w:tcW w:w="1511" w:type="dxa"/>
          </w:tcPr>
          <w:p w14:paraId="29802E09" w14:textId="77777777" w:rsidR="003A551D" w:rsidRDefault="003A551D" w:rsidP="00705831"/>
        </w:tc>
        <w:tc>
          <w:tcPr>
            <w:tcW w:w="1511" w:type="dxa"/>
          </w:tcPr>
          <w:p w14:paraId="3572D9AD" w14:textId="77777777" w:rsidR="003A551D" w:rsidRDefault="003A551D" w:rsidP="00705831"/>
        </w:tc>
      </w:tr>
    </w:tbl>
    <w:p w14:paraId="58E8D201" w14:textId="7D5F0CEB" w:rsidR="00174EAB" w:rsidRDefault="00174EAB" w:rsidP="00F26097"/>
    <w:p w14:paraId="191B0C97" w14:textId="255D3846" w:rsidR="00F110D4" w:rsidRDefault="00F110D4" w:rsidP="00F110D4">
      <w:pPr>
        <w:pStyle w:val="Heading3"/>
      </w:pPr>
      <w:r>
        <w:t xml:space="preserve">(M </w:t>
      </w:r>
      <w:r w:rsidR="00DC5107">
        <w:t>2</w:t>
      </w:r>
      <w:r>
        <w:t xml:space="preserve">) </w:t>
      </w:r>
      <w:r w:rsidR="00DC5107">
        <w:t>Staat MA op geannuleerde checklist</w:t>
      </w:r>
    </w:p>
    <w:p w14:paraId="2336CFE6" w14:textId="555C949D" w:rsidR="00DC5107" w:rsidRDefault="00572C3B" w:rsidP="00DC5107">
      <w:r>
        <w:t xml:space="preserve">Dat wil zeggen komt MA-ID voor in de kolom REF MA-ID en </w:t>
      </w:r>
      <w:r w:rsidR="00906E8C">
        <w:t xml:space="preserve">het </w:t>
      </w:r>
      <w:r>
        <w:t xml:space="preserve">type </w:t>
      </w:r>
      <w:r w:rsidR="00906E8C">
        <w:t xml:space="preserve">van die </w:t>
      </w:r>
      <w:r>
        <w:t xml:space="preserve">MA </w:t>
      </w:r>
      <w:r w:rsidR="009A105A">
        <w:t>is</w:t>
      </w:r>
      <w:r>
        <w:t xml:space="preserve"> </w:t>
      </w:r>
      <w:r w:rsidR="00595E43">
        <w:t>geannuleerd</w:t>
      </w:r>
      <w:r w:rsidR="009A105A">
        <w:br/>
        <w:t xml:space="preserve">In het voorbeeld MA 6 wordt beoordeeld. Deze komt voor in de kolom REF-MA-ID </w:t>
      </w:r>
      <w:r w:rsidR="0057307E">
        <w:t xml:space="preserve">en het type is </w:t>
      </w:r>
      <w:r w:rsidR="00322E16">
        <w:t>geannuleerd</w:t>
      </w:r>
      <w:r w:rsidR="0057307E">
        <w:t>.</w:t>
      </w:r>
    </w:p>
    <w:p w14:paraId="11E7EF6A" w14:textId="41A876F1" w:rsidR="00C71464" w:rsidRDefault="00595E43" w:rsidP="00DC5107">
      <w:r>
        <w:t>Actie: Negeer deze MA</w:t>
      </w:r>
      <w:r w:rsidR="004C536C">
        <w:t xml:space="preserve">, De geannuleerde MA mag </w:t>
      </w:r>
      <w:r w:rsidR="00C71464">
        <w:t xml:space="preserve">nog niet </w:t>
      </w:r>
      <w:r w:rsidR="004C536C">
        <w:t>uit de checklist</w:t>
      </w:r>
      <w:r w:rsidR="00C71464">
        <w:t xml:space="preserve">, omdat er eventueel een gekoppelde TA aanwezig </w:t>
      </w:r>
      <w:r w:rsidR="00715B93">
        <w:t>kan zijn.</w:t>
      </w:r>
    </w:p>
    <w:p w14:paraId="27F3D496" w14:textId="2C62E1F5" w:rsidR="00595E43" w:rsidRDefault="00CF629D" w:rsidP="00DC5107">
      <w:r>
        <w:t xml:space="preserve">Als deze al </w:t>
      </w:r>
      <w:r w:rsidR="00335AA2">
        <w:t>is opgeslagen in het actuele medicatiedossier</w:t>
      </w:r>
      <w:r w:rsidR="00051485">
        <w:t xml:space="preserve">, </w:t>
      </w:r>
      <w:r w:rsidR="00A93690">
        <w:t>‘</w:t>
      </w:r>
      <w:r w:rsidR="00051485">
        <w:t>verwijder</w:t>
      </w:r>
      <w:r w:rsidR="00A93690">
        <w:t>’</w:t>
      </w:r>
      <w:r w:rsidR="00051485">
        <w:t xml:space="preserve"> deze dan uit dit overzicht (eventueel met aanvullende </w:t>
      </w:r>
      <w:r w:rsidR="00715B93">
        <w:t>gebruikers</w:t>
      </w:r>
      <w:r w:rsidR="00051485">
        <w:t>acties)</w:t>
      </w:r>
      <w:r w:rsidR="00EA63CE">
        <w:t xml:space="preserve">. </w:t>
      </w:r>
    </w:p>
    <w:p w14:paraId="7E5CDD24" w14:textId="10232904" w:rsidR="00B03B60" w:rsidRDefault="00E425EE" w:rsidP="00E425EE">
      <w:pPr>
        <w:pStyle w:val="Heading3"/>
      </w:pPr>
      <w:r>
        <w:t xml:space="preserve">(M 3) </w:t>
      </w:r>
      <w:r w:rsidR="00FD6991">
        <w:t>Heeft een stopdatum</w:t>
      </w:r>
      <w:r w:rsidR="0022679F">
        <w:t>tijd</w:t>
      </w:r>
      <w:r w:rsidR="00FD6991">
        <w:t xml:space="preserve"> in het verleden</w:t>
      </w:r>
      <w:ins w:id="156" w:author="Bart Molenaar" w:date="2024-03-22T06:27:00Z">
        <w:r w:rsidR="00FA07E8">
          <w:br/>
        </w:r>
      </w:ins>
      <w:ins w:id="157" w:author="Bart Molenaar [2]" w:date="2024-03-22T06:27:00Z">
        <w:del w:id="158" w:author="Bart Molenaar" w:date="2024-03-22T06:27:00Z">
          <w:r w:rsidR="00B4211F" w:rsidDel="00B4211F">
            <w:fldChar w:fldCharType="begin"/>
          </w:r>
          <w:r w:rsidR="00000000">
            <w:fldChar w:fldCharType="separate"/>
          </w:r>
          <w:r w:rsidR="00B4211F" w:rsidDel="00B4211F">
            <w:fldChar w:fldCharType="end"/>
          </w:r>
        </w:del>
      </w:ins>
    </w:p>
    <w:p w14:paraId="3DFC4366" w14:textId="276815F2" w:rsidR="00321132" w:rsidRPr="00321132" w:rsidRDefault="00321132" w:rsidP="00321132">
      <w:r>
        <w:t>Dit kan een STOP-MA zijn, of een</w:t>
      </w:r>
      <w:r w:rsidR="00AB6EA9">
        <w:t xml:space="preserve"> tijdelijke MA met stop-datum</w:t>
      </w:r>
      <w:r w:rsidR="003122BB">
        <w:t>tijd</w:t>
      </w:r>
      <w:r w:rsidR="00781685">
        <w:t>.</w:t>
      </w:r>
      <w:r w:rsidR="00781685">
        <w:br/>
        <w:t>Het effect voor de MA</w:t>
      </w:r>
      <w:r w:rsidR="00BE38F1">
        <w:t xml:space="preserve"> is identiek</w:t>
      </w:r>
      <w:r w:rsidR="00332D89">
        <w:t>.</w:t>
      </w:r>
    </w:p>
    <w:p w14:paraId="7B0385CA" w14:textId="77777777" w:rsidR="00332D89" w:rsidRDefault="00EA684B" w:rsidP="00F26097">
      <w:r>
        <w:t>Gevolg</w:t>
      </w:r>
      <w:r w:rsidR="00332D89">
        <w:t>en</w:t>
      </w:r>
      <w:r>
        <w:t xml:space="preserve">: </w:t>
      </w:r>
    </w:p>
    <w:p w14:paraId="427F7F58" w14:textId="0B9595FE" w:rsidR="00060003" w:rsidRPr="00ED224B" w:rsidRDefault="00EA684B" w:rsidP="00332D89">
      <w:pPr>
        <w:pStyle w:val="ListParagraph"/>
        <w:numPr>
          <w:ilvl w:val="0"/>
          <w:numId w:val="7"/>
        </w:numPr>
        <w:rPr>
          <w:ins w:id="159" w:author="Bart Molenaar" w:date="2024-02-27T09:40:00Z"/>
          <w:strike/>
          <w:rPrChange w:id="160" w:author="Bart Molenaar" w:date="2024-02-27T09:41:00Z">
            <w:rPr>
              <w:ins w:id="161" w:author="Bart Molenaar" w:date="2024-02-27T09:40:00Z"/>
            </w:rPr>
          </w:rPrChange>
        </w:rPr>
      </w:pPr>
      <w:r w:rsidRPr="00ED224B">
        <w:rPr>
          <w:strike/>
          <w:rPrChange w:id="162" w:author="Bart Molenaar" w:date="2024-02-27T09:41:00Z">
            <w:rPr/>
          </w:rPrChange>
        </w:rPr>
        <w:t xml:space="preserve">Alle </w:t>
      </w:r>
      <w:proofErr w:type="spellStart"/>
      <w:r w:rsidR="00911327" w:rsidRPr="00ED224B">
        <w:rPr>
          <w:strike/>
          <w:rPrChange w:id="163" w:author="Bart Molenaar" w:date="2024-02-27T09:41:00Z">
            <w:rPr/>
          </w:rPrChange>
        </w:rPr>
        <w:t>MA’s</w:t>
      </w:r>
      <w:proofErr w:type="spellEnd"/>
      <w:r w:rsidR="00911327" w:rsidRPr="00ED224B">
        <w:rPr>
          <w:strike/>
          <w:rPrChange w:id="164" w:author="Bart Molenaar" w:date="2024-02-27T09:41:00Z">
            <w:rPr/>
          </w:rPrChange>
        </w:rPr>
        <w:t xml:space="preserve"> met een eerdere </w:t>
      </w:r>
      <w:del w:id="165" w:author="Bart Molenaar" w:date="2024-03-22T05:41:00Z">
        <w:r w:rsidR="00911327" w:rsidRPr="00ED224B" w:rsidDel="001B6455">
          <w:rPr>
            <w:strike/>
            <w:rPrChange w:id="166" w:author="Bart Molenaar" w:date="2024-02-27T09:41:00Z">
              <w:rPr/>
            </w:rPrChange>
          </w:rPr>
          <w:delText>afspraakdatum</w:delText>
        </w:r>
      </w:del>
      <w:ins w:id="167" w:author="Bart Molenaar" w:date="2024-03-22T05:41:00Z">
        <w:r w:rsidR="001B6455">
          <w:rPr>
            <w:strike/>
          </w:rPr>
          <w:t>registratiedatum</w:t>
        </w:r>
      </w:ins>
      <w:r w:rsidR="00F604E7" w:rsidRPr="00ED224B">
        <w:rPr>
          <w:strike/>
          <w:rPrChange w:id="168" w:author="Bart Molenaar" w:date="2024-02-27T09:41:00Z">
            <w:rPr/>
          </w:rPrChange>
        </w:rPr>
        <w:t>tijd</w:t>
      </w:r>
      <w:r w:rsidR="00911327" w:rsidRPr="00ED224B">
        <w:rPr>
          <w:strike/>
          <w:rPrChange w:id="169" w:author="Bart Molenaar" w:date="2024-02-27T09:41:00Z">
            <w:rPr/>
          </w:rPrChange>
        </w:rPr>
        <w:t xml:space="preserve"> zijn niet meer van toepassing</w:t>
      </w:r>
      <w:r w:rsidR="001F67A6" w:rsidRPr="00ED224B">
        <w:rPr>
          <w:strike/>
          <w:rPrChange w:id="170" w:author="Bart Molenaar" w:date="2024-02-27T09:41:00Z">
            <w:rPr/>
          </w:rPrChange>
        </w:rPr>
        <w:t>.</w:t>
      </w:r>
    </w:p>
    <w:p w14:paraId="34FE373D" w14:textId="2493BFEB" w:rsidR="006D6CC2" w:rsidRDefault="006D6CC2" w:rsidP="00332D89">
      <w:pPr>
        <w:pStyle w:val="ListParagraph"/>
        <w:numPr>
          <w:ilvl w:val="0"/>
          <w:numId w:val="7"/>
        </w:numPr>
      </w:pPr>
      <w:ins w:id="171" w:author="Bart Molenaar" w:date="2024-02-27T09:40:00Z">
        <w:r w:rsidRPr="004C230B">
          <w:rPr>
            <w:i/>
            <w:iCs/>
          </w:rPr>
          <w:t xml:space="preserve">Als de MA een stopdatum voor de controledatum heeft, kunnen oudere </w:t>
        </w:r>
        <w:proofErr w:type="spellStart"/>
        <w:r w:rsidRPr="004C230B">
          <w:rPr>
            <w:i/>
            <w:iCs/>
          </w:rPr>
          <w:t>MA’s</w:t>
        </w:r>
        <w:proofErr w:type="spellEnd"/>
        <w:r w:rsidRPr="004C230B">
          <w:rPr>
            <w:i/>
            <w:iCs/>
          </w:rPr>
          <w:t xml:space="preserve"> </w:t>
        </w:r>
        <w:r w:rsidR="003747F0">
          <w:rPr>
            <w:i/>
            <w:iCs/>
          </w:rPr>
          <w:t xml:space="preserve">(met een eerdere startdatum) </w:t>
        </w:r>
        <w:r w:rsidRPr="004C230B">
          <w:rPr>
            <w:i/>
            <w:iCs/>
          </w:rPr>
          <w:t>worden genegeerd</w:t>
        </w:r>
      </w:ins>
      <w:ins w:id="172" w:author="Bart Molenaar" w:date="2024-02-27T09:41:00Z">
        <w:r w:rsidR="00ED224B">
          <w:rPr>
            <w:i/>
            <w:iCs/>
          </w:rPr>
          <w:t>.</w:t>
        </w:r>
      </w:ins>
    </w:p>
    <w:p w14:paraId="59FCDB6D" w14:textId="644EF7E9" w:rsidR="00332D89" w:rsidRDefault="00332D89" w:rsidP="00332D89">
      <w:pPr>
        <w:pStyle w:val="ListParagraph"/>
        <w:numPr>
          <w:ilvl w:val="0"/>
          <w:numId w:val="7"/>
        </w:numPr>
      </w:pPr>
      <w:r>
        <w:t>Als er geen nieuwere MA in de checklist staat, moet deze MA worden getoond in recent gestopt</w:t>
      </w:r>
      <w:r w:rsidR="00E939E0">
        <w:t>, anders hoeft deze niet getoond te worden (eventueel bij recent gewijzigd)</w:t>
      </w:r>
      <w:r w:rsidR="004A2553">
        <w:br/>
        <w:t>Let op: Voor de toedienlijst zouden vandaag gestopte</w:t>
      </w:r>
      <w:r w:rsidR="009E6339">
        <w:t xml:space="preserve"> MA/TA wel relevante informatie kunnen bevatten</w:t>
      </w:r>
    </w:p>
    <w:p w14:paraId="5921B42C" w14:textId="54A45F17" w:rsidR="00C80DBD" w:rsidRDefault="00C80DBD" w:rsidP="00F26097">
      <w:pPr>
        <w:rPr>
          <w:ins w:id="173" w:author="Bart Molenaar" w:date="2024-03-22T07:00:00Z"/>
        </w:rPr>
      </w:pPr>
      <w:r>
        <w:t xml:space="preserve">Actie: Zet de MA op de checklist. Oudere </w:t>
      </w:r>
      <w:proofErr w:type="spellStart"/>
      <w:r>
        <w:t>MA’s</w:t>
      </w:r>
      <w:proofErr w:type="spellEnd"/>
      <w:r>
        <w:t xml:space="preserve"> mogen worden genegeerd</w:t>
      </w:r>
      <w:ins w:id="174" w:author="Bart Molenaar" w:date="2024-02-27T09:41:00Z">
        <w:r w:rsidR="00AF6A8A">
          <w:t xml:space="preserve"> indien de stopdatum voor de </w:t>
        </w:r>
      </w:ins>
      <w:ins w:id="175" w:author="Bart Molenaar" w:date="2024-02-27T09:42:00Z">
        <w:r w:rsidR="00AF6A8A">
          <w:t>controledatum ligt</w:t>
        </w:r>
      </w:ins>
      <w:ins w:id="176" w:author="Bart Molenaar" w:date="2024-03-22T08:58:00Z">
        <w:r w:rsidR="00FB4386">
          <w:t>.</w:t>
        </w:r>
        <w:r w:rsidR="00FB4386">
          <w:br/>
        </w:r>
        <w:r w:rsidR="00FB4386">
          <w:br/>
        </w:r>
        <w:r w:rsidR="00862DD4">
          <w:t>Voor de workflow kan het nut hebben om duidelijk de status bij te houden.</w:t>
        </w:r>
        <w:r w:rsidR="00862DD4">
          <w:br/>
          <w:t>Een stop-ma staakt</w:t>
        </w:r>
        <w:r w:rsidR="0097691F">
          <w:t xml:space="preserve"> de MA waarnaar wordt verwezen. Ee</w:t>
        </w:r>
      </w:ins>
      <w:ins w:id="177" w:author="Bart Molenaar" w:date="2024-03-22T08:59:00Z">
        <w:r w:rsidR="0097691F">
          <w:t>n ma met een stop-datum in het verleden is wel gestopt, maar niet gestaakt.</w:t>
        </w:r>
        <w:r w:rsidR="0097691F">
          <w:br/>
          <w:t>Hier onderscheid in maken in de checklist</w:t>
        </w:r>
        <w:r w:rsidR="00C70175">
          <w:t xml:space="preserve"> maakt het makkelijker om </w:t>
        </w:r>
      </w:ins>
      <w:ins w:id="178" w:author="Bart Molenaar" w:date="2024-03-22T09:00:00Z">
        <w:r w:rsidR="00C70175">
          <w:t>gerelateerde bouwstenen eenvoudiger te verwerken.</w:t>
        </w:r>
        <w:r w:rsidR="00C70175">
          <w:br/>
          <w:t>In de voorbeeld code wordt hiervoor</w:t>
        </w:r>
        <w:r w:rsidR="005574FF">
          <w:t xml:space="preserve"> de ‘</w:t>
        </w:r>
        <w:proofErr w:type="spellStart"/>
        <w:r w:rsidR="005574FF">
          <w:t>gestaaktmedicatielijst</w:t>
        </w:r>
        <w:proofErr w:type="spellEnd"/>
        <w:r w:rsidR="005574FF">
          <w:t>’ bijgehouden. Dat is d</w:t>
        </w:r>
      </w:ins>
      <w:ins w:id="179" w:author="Bart Molenaar" w:date="2024-03-22T09:01:00Z">
        <w:r w:rsidR="005574FF">
          <w:t xml:space="preserve">e lijst van </w:t>
        </w:r>
        <w:proofErr w:type="spellStart"/>
        <w:r w:rsidR="00837747">
          <w:t>MA’s</w:t>
        </w:r>
        <w:proofErr w:type="spellEnd"/>
        <w:r w:rsidR="00837747">
          <w:t xml:space="preserve"> </w:t>
        </w:r>
        <w:r w:rsidR="005574FF">
          <w:t xml:space="preserve">die zijn gestaakt door een </w:t>
        </w:r>
        <w:r w:rsidR="00837747">
          <w:t>andere MA.</w:t>
        </w:r>
      </w:ins>
      <w:ins w:id="180" w:author="Bart Molenaar" w:date="2024-03-22T09:00:00Z">
        <w:r w:rsidR="005574FF">
          <w:br/>
          <w:t>Hier is aan toegevoegd</w:t>
        </w:r>
      </w:ins>
      <w:ins w:id="181" w:author="Bart Molenaar" w:date="2024-03-22T09:01:00Z">
        <w:r w:rsidR="00837747">
          <w:t xml:space="preserve"> het ID van de stop-ma, en de </w:t>
        </w:r>
        <w:r w:rsidR="00D15AEA">
          <w:t>stopd</w:t>
        </w:r>
      </w:ins>
      <w:ins w:id="182" w:author="Bart Molenaar" w:date="2024-03-22T09:02:00Z">
        <w:r w:rsidR="00D15AEA">
          <w:t>atum/tijd.. Dit is echter een versnelling, niet noodzakelijk.</w:t>
        </w:r>
      </w:ins>
    </w:p>
    <w:p w14:paraId="56C22D30" w14:textId="4ABAB53A" w:rsidR="00F46B0E" w:rsidRDefault="001A5507" w:rsidP="00F26097">
      <w:pPr>
        <w:rPr>
          <w:ins w:id="183" w:author="Bart Molenaar" w:date="2024-03-22T08:17:00Z"/>
        </w:rPr>
      </w:pPr>
      <w:ins w:id="184" w:author="Bart Molenaar" w:date="2024-03-22T07:04:00Z">
        <w:r>
          <w:t>Workflow</w:t>
        </w:r>
      </w:ins>
      <w:ins w:id="185" w:author="Bart Molenaar" w:date="2024-03-22T07:08:00Z">
        <w:r w:rsidR="00DA7D3E">
          <w:t>:</w:t>
        </w:r>
      </w:ins>
      <w:ins w:id="186" w:author="Bart Molenaar" w:date="2024-03-22T07:04:00Z">
        <w:r>
          <w:br/>
        </w:r>
      </w:ins>
      <w:ins w:id="187" w:author="Bart Molenaar" w:date="2024-03-22T07:05:00Z">
        <w:r w:rsidR="00D859BB">
          <w:t xml:space="preserve">Als de MA verwijst naar een andere MA, zet dan de beide </w:t>
        </w:r>
        <w:proofErr w:type="spellStart"/>
        <w:r w:rsidR="00D859BB">
          <w:t>MA’s</w:t>
        </w:r>
        <w:proofErr w:type="spellEnd"/>
        <w:r w:rsidR="00D859BB">
          <w:t xml:space="preserve"> op de checklist.</w:t>
        </w:r>
        <w:r w:rsidR="00D859BB">
          <w:br/>
          <w:t>De STOP-MA op de checklist</w:t>
        </w:r>
      </w:ins>
      <w:ins w:id="188" w:author="Bart Molenaar" w:date="2024-03-22T07:06:00Z">
        <w:r w:rsidR="00927771">
          <w:t xml:space="preserve"> van de medicatie die </w:t>
        </w:r>
        <w:r w:rsidR="0035717C">
          <w:t xml:space="preserve">is gestopt (en </w:t>
        </w:r>
      </w:ins>
      <w:ins w:id="189" w:author="Bart Molenaar" w:date="2024-03-22T07:26:00Z">
        <w:r w:rsidR="001D5C57">
          <w:t xml:space="preserve">eventueel </w:t>
        </w:r>
      </w:ins>
      <w:ins w:id="190" w:author="Bart Molenaar" w:date="2024-03-22T07:06:00Z">
        <w:r w:rsidR="0035717C">
          <w:t>in de historie moet</w:t>
        </w:r>
      </w:ins>
      <w:ins w:id="191" w:author="Bart Molenaar" w:date="2024-03-22T07:07:00Z">
        <w:r w:rsidR="0035717C">
          <w:t xml:space="preserve"> worden getoond)</w:t>
        </w:r>
      </w:ins>
      <w:ins w:id="192" w:author="Bart Molenaar" w:date="2024-03-22T07:27:00Z">
        <w:r w:rsidR="004E62DD">
          <w:br/>
          <w:t>NB als het stop-type ‘onderbreken’ is, dan moet</w:t>
        </w:r>
        <w:r w:rsidR="00CD7750">
          <w:t xml:space="preserve"> de MA op de</w:t>
        </w:r>
      </w:ins>
      <w:ins w:id="193" w:author="Bart Molenaar" w:date="2024-03-22T07:28:00Z">
        <w:r w:rsidR="00CD7750">
          <w:t xml:space="preserve"> lijst van huidige medicatie worden getoond</w:t>
        </w:r>
        <w:r w:rsidR="00EE46BC">
          <w:t xml:space="preserve"> (als deze niet door een latere MA is gewijzigd natuurlijk).</w:t>
        </w:r>
      </w:ins>
      <w:ins w:id="194" w:author="Bart Molenaar" w:date="2024-03-22T07:07:00Z">
        <w:r w:rsidR="0035717C">
          <w:br/>
          <w:t xml:space="preserve">De gestopte MA op de lijst van ‘gestaakte’ </w:t>
        </w:r>
        <w:proofErr w:type="spellStart"/>
        <w:r w:rsidR="0035717C">
          <w:t>MA’s</w:t>
        </w:r>
        <w:proofErr w:type="spellEnd"/>
        <w:r w:rsidR="0057120D">
          <w:t>. Deze MA komt namelijk in een volgende iteratie</w:t>
        </w:r>
      </w:ins>
      <w:ins w:id="195" w:author="Bart Molenaar" w:date="2024-03-22T07:08:00Z">
        <w:r w:rsidR="00E36234">
          <w:t xml:space="preserve"> aan bod, </w:t>
        </w:r>
      </w:ins>
      <w:ins w:id="196" w:author="Bart Molenaar" w:date="2024-03-22T07:26:00Z">
        <w:r w:rsidR="001E1195">
          <w:t>zoals bij het maken van een toedienlijst.</w:t>
        </w:r>
      </w:ins>
      <w:ins w:id="197" w:author="Bart Molenaar" w:date="2024-03-22T07:27:00Z">
        <w:r w:rsidR="004E62DD">
          <w:br/>
        </w:r>
      </w:ins>
    </w:p>
    <w:p w14:paraId="7C5BF4DC" w14:textId="461F8CB5" w:rsidR="005D60DF" w:rsidRDefault="005B27A8" w:rsidP="00144E49">
      <w:pPr>
        <w:rPr>
          <w:ins w:id="198" w:author="Bart Molenaar" w:date="2024-04-09T08:00:00Z"/>
        </w:rPr>
      </w:pPr>
      <w:ins w:id="199" w:author="Bart Molenaar" w:date="2024-03-22T08:17:00Z">
        <w:r>
          <w:t>Let op:</w:t>
        </w:r>
        <w:r>
          <w:br/>
          <w:t>Wanneer de stop-ma verwijst naar een andere stop-ma</w:t>
        </w:r>
      </w:ins>
      <w:ins w:id="200" w:author="Bart Molenaar" w:date="2024-03-22T08:18:00Z">
        <w:r w:rsidR="00CA4E3D">
          <w:t>, dan moet rekening worden gehouden met de oorspronkelijke MA die door de oude stop-ma was gestopt.</w:t>
        </w:r>
      </w:ins>
      <w:ins w:id="201" w:author="Bart Molenaar" w:date="2024-03-22T08:46:00Z">
        <w:r w:rsidR="008217BD">
          <w:t xml:space="preserve"> Dit komt voor wanneer de</w:t>
        </w:r>
        <w:r w:rsidR="00766BEA">
          <w:t xml:space="preserve"> medicati</w:t>
        </w:r>
      </w:ins>
      <w:ins w:id="202" w:author="Bart Molenaar" w:date="2024-03-22T08:47:00Z">
        <w:r w:rsidR="00766BEA">
          <w:t>eafspraak nog eerder moet worden gestopt dan al was geregistreerd.</w:t>
        </w:r>
      </w:ins>
      <w:ins w:id="203" w:author="Bart Molenaar" w:date="2024-03-22T08:54:00Z">
        <w:r w:rsidR="0099503D">
          <w:br/>
          <w:t xml:space="preserve">(zie </w:t>
        </w:r>
        <w:r w:rsidR="0021172E">
          <w:rPr>
            <w:rStyle w:val="mw-headline-number"/>
            <w:rFonts w:ascii="Arial" w:hAnsi="Arial" w:cs="Arial"/>
            <w:color w:val="000000"/>
            <w:sz w:val="21"/>
            <w:szCs w:val="21"/>
          </w:rPr>
          <w:t>2.2.5.3</w:t>
        </w:r>
        <w:r w:rsidR="0021172E">
          <w:rPr>
            <w:rStyle w:val="mw-headline"/>
            <w:rFonts w:ascii="Arial" w:hAnsi="Arial" w:cs="Arial"/>
            <w:color w:val="000000"/>
            <w:sz w:val="21"/>
            <w:szCs w:val="21"/>
          </w:rPr>
          <w:t> </w:t>
        </w:r>
        <w:r w:rsidR="0021172E">
          <w:rPr>
            <w:rStyle w:val="mw-headline"/>
            <w:rFonts w:ascii="Arial" w:hAnsi="Arial" w:cs="Arial"/>
            <w:i/>
            <w:iCs/>
            <w:color w:val="000000"/>
            <w:sz w:val="21"/>
            <w:szCs w:val="21"/>
          </w:rPr>
          <w:t xml:space="preserve">Stoppen medicatie </w:t>
        </w:r>
      </w:ins>
      <w:ins w:id="204" w:author="Bart Molenaar" w:date="2024-03-22T08:55:00Z">
        <w:r w:rsidR="00144E49">
          <w:rPr>
            <w:rStyle w:val="mw-headline"/>
            <w:rFonts w:ascii="Arial" w:hAnsi="Arial" w:cs="Arial"/>
            <w:i/>
            <w:iCs/>
            <w:color w:val="000000"/>
            <w:sz w:val="21"/>
            <w:szCs w:val="21"/>
          </w:rPr>
          <w:t>“…</w:t>
        </w:r>
      </w:ins>
      <w:ins w:id="205" w:author="Bart Molenaar" w:date="2024-03-22T08:54:00Z">
        <w:r w:rsidR="0021172E">
          <w:rPr>
            <w:rFonts w:ascii="Arial" w:hAnsi="Arial" w:cs="Arial"/>
            <w:color w:val="222222"/>
            <w:sz w:val="21"/>
            <w:szCs w:val="21"/>
            <w:shd w:val="clear" w:color="auto" w:fill="FFFFFF"/>
          </w:rPr>
          <w:t>Wanneer een voorschrijver na het aanmaken van een stop-MA de gebruiksperiode nog verder wil inkorten, wordt hiervoor nog een stop-MA aangemaakt. Deze stop-MA verwijst naar de meest recente MA en dat is de eerste stop-MA.</w:t>
        </w:r>
        <w:r w:rsidR="0099503D">
          <w:rPr>
            <w:rFonts w:ascii="Arial" w:hAnsi="Arial" w:cs="Arial"/>
            <w:color w:val="222222"/>
            <w:sz w:val="21"/>
            <w:szCs w:val="21"/>
            <w:shd w:val="clear" w:color="auto" w:fill="FFFFFF"/>
          </w:rPr>
          <w:t>”</w:t>
        </w:r>
        <w:r w:rsidR="00144E49">
          <w:rPr>
            <w:rFonts w:ascii="Arial" w:hAnsi="Arial" w:cs="Arial"/>
            <w:color w:val="222222"/>
            <w:sz w:val="21"/>
            <w:szCs w:val="21"/>
            <w:shd w:val="clear" w:color="auto" w:fill="FFFFFF"/>
          </w:rPr>
          <w:t>)</w:t>
        </w:r>
      </w:ins>
      <w:ins w:id="206" w:author="Bart Molenaar" w:date="2024-03-22T08:47:00Z">
        <w:r w:rsidR="00766BEA">
          <w:br/>
        </w:r>
      </w:ins>
      <w:ins w:id="207" w:author="Bart Molenaar" w:date="2024-03-22T09:02:00Z">
        <w:r w:rsidR="00940C37">
          <w:br/>
          <w:t>In dit geval wordt in de ‘gestaakte’ medicatielijst nie</w:t>
        </w:r>
      </w:ins>
      <w:ins w:id="208" w:author="Bart Molenaar" w:date="2024-03-22T09:03:00Z">
        <w:r w:rsidR="00940C37">
          <w:t>t alleen de stop-ma die wordt ingekort vastgelegd, maar ook de MA waar deze eerdere stop-ma naar verwijst..</w:t>
        </w:r>
      </w:ins>
      <w:ins w:id="209" w:author="Bart Molenaar" w:date="2024-04-09T08:13:00Z">
        <w:r w:rsidR="00FD3018">
          <w:t xml:space="preserve"> Ook kan het nut hebben om de stopdatum bij te houden.</w:t>
        </w:r>
        <w:r w:rsidR="00FD3018">
          <w:br/>
        </w:r>
      </w:ins>
      <w:ins w:id="210" w:author="Bart Molenaar" w:date="2024-04-09T08:00:00Z">
        <w:r w:rsidR="005D60DF">
          <w:br/>
        </w:r>
        <w:r w:rsidR="005D60DF">
          <w:br/>
        </w:r>
      </w:ins>
      <w:ins w:id="211" w:author="Bart Molenaar" w:date="2024-04-09T08:18:00Z">
        <w:r w:rsidR="00B4139F">
          <w:t xml:space="preserve">Checklijst </w:t>
        </w:r>
      </w:ins>
      <w:ins w:id="212" w:author="Bart Molenaar" w:date="2024-04-09T08:11:00Z">
        <w:r w:rsidR="007771F2">
          <w:t>voorbeeld</w:t>
        </w:r>
      </w:ins>
    </w:p>
    <w:tbl>
      <w:tblPr>
        <w:tblStyle w:val="TableGrid"/>
        <w:tblW w:w="0" w:type="auto"/>
        <w:tblLook w:val="04A0" w:firstRow="1" w:lastRow="0" w:firstColumn="1" w:lastColumn="0" w:noHBand="0" w:noVBand="1"/>
      </w:tblPr>
      <w:tblGrid>
        <w:gridCol w:w="1510"/>
        <w:gridCol w:w="1510"/>
        <w:gridCol w:w="1510"/>
        <w:gridCol w:w="1511"/>
      </w:tblGrid>
      <w:tr w:rsidR="00E62A8A" w14:paraId="3C6CF8C9" w14:textId="77777777" w:rsidTr="00E62A8A">
        <w:trPr>
          <w:ins w:id="213" w:author="Bart Molenaar" w:date="2024-04-09T08:00:00Z"/>
        </w:trPr>
        <w:tc>
          <w:tcPr>
            <w:tcW w:w="1510" w:type="dxa"/>
          </w:tcPr>
          <w:p w14:paraId="6ECDA5F0" w14:textId="77777777" w:rsidR="00E62A8A" w:rsidRDefault="00E62A8A" w:rsidP="004A7D69">
            <w:pPr>
              <w:rPr>
                <w:ins w:id="214" w:author="Bart Molenaar" w:date="2024-04-09T08:00:00Z"/>
              </w:rPr>
            </w:pPr>
            <w:ins w:id="215" w:author="Bart Molenaar" w:date="2024-04-09T08:00:00Z">
              <w:r>
                <w:t>MBH-ID</w:t>
              </w:r>
            </w:ins>
          </w:p>
        </w:tc>
        <w:tc>
          <w:tcPr>
            <w:tcW w:w="1510" w:type="dxa"/>
          </w:tcPr>
          <w:p w14:paraId="6263D881" w14:textId="62A12125" w:rsidR="00E62A8A" w:rsidRDefault="00E62A8A" w:rsidP="004A7D69">
            <w:pPr>
              <w:rPr>
                <w:ins w:id="216" w:author="Bart Molenaar" w:date="2024-04-09T08:00:00Z"/>
              </w:rPr>
            </w:pPr>
            <w:ins w:id="217" w:author="Bart Molenaar" w:date="2024-04-09T08:12:00Z">
              <w:r>
                <w:t>MA</w:t>
              </w:r>
            </w:ins>
            <w:ins w:id="218" w:author="Bart Molenaar" w:date="2024-04-09T08:14:00Z">
              <w:r>
                <w:t>-ID</w:t>
              </w:r>
            </w:ins>
          </w:p>
        </w:tc>
        <w:tc>
          <w:tcPr>
            <w:tcW w:w="1510" w:type="dxa"/>
          </w:tcPr>
          <w:p w14:paraId="2B75B17E" w14:textId="77777777" w:rsidR="00E62A8A" w:rsidRDefault="00E62A8A" w:rsidP="004A7D69">
            <w:pPr>
              <w:rPr>
                <w:ins w:id="219" w:author="Bart Molenaar" w:date="2024-04-09T08:00:00Z"/>
              </w:rPr>
            </w:pPr>
            <w:ins w:id="220" w:author="Bart Molenaar" w:date="2024-04-09T08:00:00Z">
              <w:r>
                <w:t>REF MA-ID</w:t>
              </w:r>
            </w:ins>
          </w:p>
        </w:tc>
        <w:tc>
          <w:tcPr>
            <w:tcW w:w="1511" w:type="dxa"/>
          </w:tcPr>
          <w:p w14:paraId="3D2EE475" w14:textId="77A7C42A" w:rsidR="00E62A8A" w:rsidRDefault="00E62A8A" w:rsidP="004A7D69">
            <w:pPr>
              <w:rPr>
                <w:ins w:id="221" w:author="Bart Molenaar" w:date="2024-04-09T08:00:00Z"/>
              </w:rPr>
            </w:pPr>
            <w:ins w:id="222" w:author="Bart Molenaar" w:date="2024-04-09T08:13:00Z">
              <w:r>
                <w:t>STOP Datum</w:t>
              </w:r>
            </w:ins>
          </w:p>
        </w:tc>
      </w:tr>
      <w:tr w:rsidR="00E62A8A" w14:paraId="063F84CC" w14:textId="77777777" w:rsidTr="00E62A8A">
        <w:trPr>
          <w:ins w:id="223" w:author="Bart Molenaar" w:date="2024-04-09T08:00:00Z"/>
        </w:trPr>
        <w:tc>
          <w:tcPr>
            <w:tcW w:w="1510" w:type="dxa"/>
          </w:tcPr>
          <w:p w14:paraId="3B911C2C" w14:textId="77777777" w:rsidR="00E62A8A" w:rsidRDefault="00E62A8A" w:rsidP="004A7D69">
            <w:pPr>
              <w:rPr>
                <w:ins w:id="224" w:author="Bart Molenaar" w:date="2024-04-09T08:00:00Z"/>
              </w:rPr>
            </w:pPr>
            <w:ins w:id="225" w:author="Bart Molenaar" w:date="2024-04-09T08:00:00Z">
              <w:r>
                <w:t>1</w:t>
              </w:r>
            </w:ins>
          </w:p>
        </w:tc>
        <w:tc>
          <w:tcPr>
            <w:tcW w:w="1510" w:type="dxa"/>
          </w:tcPr>
          <w:p w14:paraId="48F2A611" w14:textId="37603308" w:rsidR="00E62A8A" w:rsidRDefault="00E62A8A" w:rsidP="004A7D69">
            <w:pPr>
              <w:rPr>
                <w:ins w:id="226" w:author="Bart Molenaar" w:date="2024-04-09T08:00:00Z"/>
              </w:rPr>
            </w:pPr>
            <w:ins w:id="227" w:author="Bart Molenaar" w:date="2024-04-09T08:15:00Z">
              <w:r>
                <w:t>S</w:t>
              </w:r>
            </w:ins>
            <w:ins w:id="228" w:author="Bart Molenaar" w:date="2024-04-09T08:00:00Z">
              <w:r>
                <w:t>MA 10</w:t>
              </w:r>
            </w:ins>
          </w:p>
        </w:tc>
        <w:tc>
          <w:tcPr>
            <w:tcW w:w="1510" w:type="dxa"/>
          </w:tcPr>
          <w:p w14:paraId="1FD9AB1A" w14:textId="7FDFBE8E" w:rsidR="00E62A8A" w:rsidRDefault="00E62A8A" w:rsidP="004A7D69">
            <w:pPr>
              <w:rPr>
                <w:ins w:id="229" w:author="Bart Molenaar" w:date="2024-04-09T08:00:00Z"/>
              </w:rPr>
            </w:pPr>
            <w:ins w:id="230" w:author="Bart Molenaar" w:date="2024-04-09T08:15:00Z">
              <w:r>
                <w:t>S</w:t>
              </w:r>
            </w:ins>
            <w:ins w:id="231" w:author="Bart Molenaar" w:date="2024-04-09T08:00:00Z">
              <w:r>
                <w:t xml:space="preserve">MA </w:t>
              </w:r>
            </w:ins>
            <w:ins w:id="232" w:author="Bart Molenaar" w:date="2024-04-09T08:15:00Z">
              <w:r>
                <w:t>8</w:t>
              </w:r>
            </w:ins>
          </w:p>
        </w:tc>
        <w:tc>
          <w:tcPr>
            <w:tcW w:w="1511" w:type="dxa"/>
          </w:tcPr>
          <w:p w14:paraId="31EA9F07" w14:textId="0218791E" w:rsidR="00E62A8A" w:rsidRDefault="00E62A8A" w:rsidP="004A7D69">
            <w:pPr>
              <w:rPr>
                <w:ins w:id="233" w:author="Bart Molenaar" w:date="2024-04-09T08:00:00Z"/>
              </w:rPr>
            </w:pPr>
            <w:ins w:id="234" w:author="Bart Molenaar" w:date="2024-04-09T08:15:00Z">
              <w:r>
                <w:t>1</w:t>
              </w:r>
            </w:ins>
            <w:ins w:id="235" w:author="Bart Molenaar" w:date="2024-04-09T08:16:00Z">
              <w:r>
                <w:t>2-dec</w:t>
              </w:r>
            </w:ins>
          </w:p>
        </w:tc>
      </w:tr>
      <w:tr w:rsidR="00E62A8A" w14:paraId="4C20D67F" w14:textId="77777777" w:rsidTr="00E62A8A">
        <w:trPr>
          <w:ins w:id="236" w:author="Bart Molenaar" w:date="2024-04-09T08:00:00Z"/>
        </w:trPr>
        <w:tc>
          <w:tcPr>
            <w:tcW w:w="1510" w:type="dxa"/>
          </w:tcPr>
          <w:p w14:paraId="4DD6469F" w14:textId="77777777" w:rsidR="00E62A8A" w:rsidRDefault="00E62A8A" w:rsidP="004A7D69">
            <w:pPr>
              <w:rPr>
                <w:ins w:id="237" w:author="Bart Molenaar" w:date="2024-04-09T08:00:00Z"/>
              </w:rPr>
            </w:pPr>
            <w:ins w:id="238" w:author="Bart Molenaar" w:date="2024-04-09T08:00:00Z">
              <w:r>
                <w:t>1</w:t>
              </w:r>
            </w:ins>
          </w:p>
        </w:tc>
        <w:tc>
          <w:tcPr>
            <w:tcW w:w="1510" w:type="dxa"/>
          </w:tcPr>
          <w:p w14:paraId="30602AAA" w14:textId="3F37206E" w:rsidR="00E62A8A" w:rsidRDefault="00E62A8A" w:rsidP="004A7D69">
            <w:pPr>
              <w:rPr>
                <w:ins w:id="239" w:author="Bart Molenaar" w:date="2024-04-09T08:00:00Z"/>
              </w:rPr>
            </w:pPr>
            <w:ins w:id="240" w:author="Bart Molenaar" w:date="2024-04-09T08:14:00Z">
              <w:r>
                <w:t>S</w:t>
              </w:r>
            </w:ins>
            <w:ins w:id="241" w:author="Bart Molenaar" w:date="2024-04-09T08:00:00Z">
              <w:r>
                <w:t>MA 8</w:t>
              </w:r>
            </w:ins>
          </w:p>
        </w:tc>
        <w:tc>
          <w:tcPr>
            <w:tcW w:w="1510" w:type="dxa"/>
          </w:tcPr>
          <w:p w14:paraId="74517A9F" w14:textId="77777777" w:rsidR="00E62A8A" w:rsidRDefault="00E62A8A" w:rsidP="004A7D69">
            <w:pPr>
              <w:rPr>
                <w:ins w:id="242" w:author="Bart Molenaar" w:date="2024-04-09T08:00:00Z"/>
              </w:rPr>
            </w:pPr>
            <w:ins w:id="243" w:author="Bart Molenaar" w:date="2024-04-09T08:00:00Z">
              <w:r>
                <w:t>MA 6</w:t>
              </w:r>
            </w:ins>
          </w:p>
        </w:tc>
        <w:tc>
          <w:tcPr>
            <w:tcW w:w="1511" w:type="dxa"/>
          </w:tcPr>
          <w:p w14:paraId="6C770E83" w14:textId="76B28B7B" w:rsidR="00E62A8A" w:rsidRDefault="00E62A8A" w:rsidP="004A7D69">
            <w:pPr>
              <w:rPr>
                <w:ins w:id="244" w:author="Bart Molenaar" w:date="2024-04-09T08:00:00Z"/>
              </w:rPr>
            </w:pPr>
            <w:ins w:id="245" w:author="Bart Molenaar" w:date="2024-04-09T08:15:00Z">
              <w:r>
                <w:t>21-dec</w:t>
              </w:r>
            </w:ins>
          </w:p>
        </w:tc>
      </w:tr>
      <w:tr w:rsidR="00E62A8A" w14:paraId="404158AE" w14:textId="77777777" w:rsidTr="00E62A8A">
        <w:trPr>
          <w:ins w:id="246" w:author="Bart Molenaar" w:date="2024-04-09T08:00:00Z"/>
        </w:trPr>
        <w:tc>
          <w:tcPr>
            <w:tcW w:w="1510" w:type="dxa"/>
          </w:tcPr>
          <w:p w14:paraId="22D1A380" w14:textId="77777777" w:rsidR="00E62A8A" w:rsidRDefault="00E62A8A" w:rsidP="004A7D69">
            <w:pPr>
              <w:rPr>
                <w:ins w:id="247" w:author="Bart Molenaar" w:date="2024-04-09T08:00:00Z"/>
              </w:rPr>
            </w:pPr>
            <w:ins w:id="248" w:author="Bart Molenaar" w:date="2024-04-09T08:00:00Z">
              <w:r>
                <w:t>1</w:t>
              </w:r>
            </w:ins>
          </w:p>
        </w:tc>
        <w:tc>
          <w:tcPr>
            <w:tcW w:w="1510" w:type="dxa"/>
          </w:tcPr>
          <w:p w14:paraId="5F7A256A" w14:textId="77777777" w:rsidR="00E62A8A" w:rsidRDefault="00E62A8A" w:rsidP="004A7D69">
            <w:pPr>
              <w:rPr>
                <w:ins w:id="249" w:author="Bart Molenaar" w:date="2024-04-09T08:00:00Z"/>
              </w:rPr>
            </w:pPr>
            <w:ins w:id="250" w:author="Bart Molenaar" w:date="2024-04-09T08:00:00Z">
              <w:r>
                <w:t>MA 6</w:t>
              </w:r>
            </w:ins>
          </w:p>
        </w:tc>
        <w:tc>
          <w:tcPr>
            <w:tcW w:w="1510" w:type="dxa"/>
          </w:tcPr>
          <w:p w14:paraId="6BFA2B06" w14:textId="77777777" w:rsidR="00E62A8A" w:rsidRDefault="00E62A8A" w:rsidP="004A7D69">
            <w:pPr>
              <w:rPr>
                <w:ins w:id="251" w:author="Bart Molenaar" w:date="2024-04-09T08:00:00Z"/>
              </w:rPr>
            </w:pPr>
          </w:p>
        </w:tc>
        <w:tc>
          <w:tcPr>
            <w:tcW w:w="1511" w:type="dxa"/>
          </w:tcPr>
          <w:p w14:paraId="089D0A39" w14:textId="77777777" w:rsidR="00E62A8A" w:rsidRDefault="00E62A8A" w:rsidP="004A7D69">
            <w:pPr>
              <w:rPr>
                <w:ins w:id="252" w:author="Bart Molenaar" w:date="2024-04-09T08:00:00Z"/>
              </w:rPr>
            </w:pPr>
          </w:p>
        </w:tc>
      </w:tr>
    </w:tbl>
    <w:p w14:paraId="46A8CA50" w14:textId="14A0EACA" w:rsidR="005B27A8" w:rsidRDefault="005B27A8" w:rsidP="00144E49">
      <w:pPr>
        <w:rPr>
          <w:ins w:id="253" w:author="Bart Molenaar" w:date="2024-03-22T08:57:00Z"/>
        </w:rPr>
      </w:pPr>
    </w:p>
    <w:p w14:paraId="6BB91FFD" w14:textId="61B5B703" w:rsidR="00E62A8A" w:rsidRDefault="00BF3297" w:rsidP="00E62A8A">
      <w:pPr>
        <w:rPr>
          <w:ins w:id="254" w:author="Bart Molenaar" w:date="2024-04-09T08:18:00Z"/>
        </w:rPr>
      </w:pPr>
      <w:ins w:id="255" w:author="Bart Molenaar" w:date="2024-04-09T08:19:00Z">
        <w:r>
          <w:t>Staak</w:t>
        </w:r>
      </w:ins>
      <w:ins w:id="256" w:author="Bart Molenaar" w:date="2024-04-09T08:18:00Z">
        <w:r w:rsidR="00E62A8A">
          <w:t>lijst voorbeeld</w:t>
        </w:r>
      </w:ins>
    </w:p>
    <w:tbl>
      <w:tblPr>
        <w:tblStyle w:val="TableGrid"/>
        <w:tblW w:w="0" w:type="auto"/>
        <w:tblLook w:val="04A0" w:firstRow="1" w:lastRow="0" w:firstColumn="1" w:lastColumn="0" w:noHBand="0" w:noVBand="1"/>
      </w:tblPr>
      <w:tblGrid>
        <w:gridCol w:w="1510"/>
        <w:gridCol w:w="1510"/>
        <w:gridCol w:w="1510"/>
        <w:gridCol w:w="1511"/>
        <w:gridCol w:w="1511"/>
      </w:tblGrid>
      <w:tr w:rsidR="001A029F" w14:paraId="1A8AC45A" w14:textId="77777777" w:rsidTr="001A029F">
        <w:trPr>
          <w:ins w:id="257" w:author="Bart Molenaar" w:date="2024-04-09T08:18:00Z"/>
        </w:trPr>
        <w:tc>
          <w:tcPr>
            <w:tcW w:w="1510" w:type="dxa"/>
          </w:tcPr>
          <w:p w14:paraId="380D2A31" w14:textId="77777777" w:rsidR="001A029F" w:rsidRDefault="001A029F" w:rsidP="004A7D69">
            <w:pPr>
              <w:rPr>
                <w:ins w:id="258" w:author="Bart Molenaar" w:date="2024-04-09T08:18:00Z"/>
              </w:rPr>
            </w:pPr>
            <w:ins w:id="259" w:author="Bart Molenaar" w:date="2024-04-09T08:18:00Z">
              <w:r>
                <w:t>MBH-ID</w:t>
              </w:r>
            </w:ins>
          </w:p>
        </w:tc>
        <w:tc>
          <w:tcPr>
            <w:tcW w:w="1510" w:type="dxa"/>
          </w:tcPr>
          <w:p w14:paraId="6C186840" w14:textId="77777777" w:rsidR="001A029F" w:rsidRDefault="001A029F" w:rsidP="004A7D69">
            <w:pPr>
              <w:rPr>
                <w:ins w:id="260" w:author="Bart Molenaar" w:date="2024-04-09T08:18:00Z"/>
              </w:rPr>
            </w:pPr>
            <w:ins w:id="261" w:author="Bart Molenaar" w:date="2024-04-09T08:18:00Z">
              <w:r>
                <w:t>MA-ID</w:t>
              </w:r>
            </w:ins>
          </w:p>
        </w:tc>
        <w:tc>
          <w:tcPr>
            <w:tcW w:w="1510" w:type="dxa"/>
          </w:tcPr>
          <w:p w14:paraId="7F643FE7" w14:textId="76F31F60" w:rsidR="001A029F" w:rsidRDefault="001A029F" w:rsidP="004A7D69">
            <w:pPr>
              <w:rPr>
                <w:ins w:id="262" w:author="Bart Molenaar" w:date="2024-04-09T08:18:00Z"/>
              </w:rPr>
            </w:pPr>
            <w:ins w:id="263" w:author="Bart Molenaar" w:date="2024-04-09T08:19:00Z">
              <w:r>
                <w:t xml:space="preserve">Gestopt door </w:t>
              </w:r>
            </w:ins>
            <w:ins w:id="264" w:author="Bart Molenaar" w:date="2024-04-09T08:18:00Z">
              <w:r>
                <w:t>MA</w:t>
              </w:r>
            </w:ins>
          </w:p>
        </w:tc>
        <w:tc>
          <w:tcPr>
            <w:tcW w:w="1511" w:type="dxa"/>
          </w:tcPr>
          <w:p w14:paraId="17E1BECD" w14:textId="77777777" w:rsidR="001A029F" w:rsidRDefault="001A029F" w:rsidP="004A7D69">
            <w:pPr>
              <w:rPr>
                <w:ins w:id="265" w:author="Bart Molenaar" w:date="2024-04-09T08:18:00Z"/>
              </w:rPr>
            </w:pPr>
            <w:ins w:id="266" w:author="Bart Molenaar" w:date="2024-04-09T08:18:00Z">
              <w:r>
                <w:t>STOP Datum</w:t>
              </w:r>
            </w:ins>
          </w:p>
        </w:tc>
        <w:tc>
          <w:tcPr>
            <w:tcW w:w="1511" w:type="dxa"/>
          </w:tcPr>
          <w:p w14:paraId="4A618727" w14:textId="77777777" w:rsidR="001A029F" w:rsidRDefault="001A029F" w:rsidP="004A7D69">
            <w:pPr>
              <w:rPr>
                <w:ins w:id="267" w:author="Bart Molenaar" w:date="2024-04-09T08:18:00Z"/>
              </w:rPr>
            </w:pPr>
          </w:p>
        </w:tc>
      </w:tr>
      <w:tr w:rsidR="001A029F" w14:paraId="3767E099" w14:textId="77777777" w:rsidTr="001A029F">
        <w:trPr>
          <w:ins w:id="268" w:author="Bart Molenaar" w:date="2024-04-09T08:18:00Z"/>
        </w:trPr>
        <w:tc>
          <w:tcPr>
            <w:tcW w:w="1510" w:type="dxa"/>
          </w:tcPr>
          <w:p w14:paraId="760761DF" w14:textId="77777777" w:rsidR="001A029F" w:rsidRDefault="001A029F" w:rsidP="004A7D69">
            <w:pPr>
              <w:rPr>
                <w:ins w:id="269" w:author="Bart Molenaar" w:date="2024-04-09T08:18:00Z"/>
              </w:rPr>
            </w:pPr>
            <w:ins w:id="270" w:author="Bart Molenaar" w:date="2024-04-09T08:18:00Z">
              <w:r>
                <w:t>1</w:t>
              </w:r>
            </w:ins>
          </w:p>
        </w:tc>
        <w:tc>
          <w:tcPr>
            <w:tcW w:w="1510" w:type="dxa"/>
          </w:tcPr>
          <w:p w14:paraId="14428D8B" w14:textId="77777777" w:rsidR="001A029F" w:rsidRDefault="001A029F" w:rsidP="004A7D69">
            <w:pPr>
              <w:rPr>
                <w:ins w:id="271" w:author="Bart Molenaar" w:date="2024-04-09T08:18:00Z"/>
              </w:rPr>
            </w:pPr>
            <w:ins w:id="272" w:author="Bart Molenaar" w:date="2024-04-09T08:18:00Z">
              <w:r>
                <w:t>SMA 8</w:t>
              </w:r>
            </w:ins>
          </w:p>
        </w:tc>
        <w:tc>
          <w:tcPr>
            <w:tcW w:w="1510" w:type="dxa"/>
          </w:tcPr>
          <w:p w14:paraId="583CC5C4" w14:textId="118EF6A2" w:rsidR="001A029F" w:rsidRDefault="001A029F" w:rsidP="004A7D69">
            <w:pPr>
              <w:rPr>
                <w:ins w:id="273" w:author="Bart Molenaar" w:date="2024-04-09T08:18:00Z"/>
              </w:rPr>
            </w:pPr>
            <w:ins w:id="274" w:author="Bart Molenaar" w:date="2024-04-09T08:19:00Z">
              <w:r>
                <w:t>SMA 10</w:t>
              </w:r>
            </w:ins>
          </w:p>
        </w:tc>
        <w:tc>
          <w:tcPr>
            <w:tcW w:w="1511" w:type="dxa"/>
          </w:tcPr>
          <w:p w14:paraId="60615E61" w14:textId="527802A5" w:rsidR="001A029F" w:rsidRDefault="001A029F" w:rsidP="004A7D69">
            <w:pPr>
              <w:rPr>
                <w:ins w:id="275" w:author="Bart Molenaar" w:date="2024-04-09T08:18:00Z"/>
              </w:rPr>
            </w:pPr>
            <w:ins w:id="276" w:author="Bart Molenaar" w:date="2024-04-09T08:20:00Z">
              <w:r>
                <w:t>12</w:t>
              </w:r>
            </w:ins>
            <w:ins w:id="277" w:author="Bart Molenaar" w:date="2024-04-09T08:18:00Z">
              <w:r>
                <w:t>-dec</w:t>
              </w:r>
            </w:ins>
          </w:p>
        </w:tc>
        <w:tc>
          <w:tcPr>
            <w:tcW w:w="1511" w:type="dxa"/>
          </w:tcPr>
          <w:p w14:paraId="126E9572" w14:textId="77777777" w:rsidR="001A029F" w:rsidRDefault="001A029F" w:rsidP="004A7D69">
            <w:pPr>
              <w:rPr>
                <w:ins w:id="278" w:author="Bart Molenaar" w:date="2024-04-09T08:18:00Z"/>
              </w:rPr>
            </w:pPr>
          </w:p>
        </w:tc>
      </w:tr>
      <w:tr w:rsidR="001A029F" w14:paraId="7F526088" w14:textId="77777777" w:rsidTr="001A029F">
        <w:trPr>
          <w:ins w:id="279" w:author="Bart Molenaar" w:date="2024-04-09T08:18:00Z"/>
        </w:trPr>
        <w:tc>
          <w:tcPr>
            <w:tcW w:w="1510" w:type="dxa"/>
          </w:tcPr>
          <w:p w14:paraId="2720318A" w14:textId="77777777" w:rsidR="001A029F" w:rsidRDefault="001A029F" w:rsidP="004A7D69">
            <w:pPr>
              <w:rPr>
                <w:ins w:id="280" w:author="Bart Molenaar" w:date="2024-04-09T08:18:00Z"/>
              </w:rPr>
            </w:pPr>
            <w:ins w:id="281" w:author="Bart Molenaar" w:date="2024-04-09T08:18:00Z">
              <w:r>
                <w:t>1</w:t>
              </w:r>
            </w:ins>
          </w:p>
        </w:tc>
        <w:tc>
          <w:tcPr>
            <w:tcW w:w="1510" w:type="dxa"/>
          </w:tcPr>
          <w:p w14:paraId="19193A73" w14:textId="77777777" w:rsidR="001A029F" w:rsidRDefault="001A029F" w:rsidP="004A7D69">
            <w:pPr>
              <w:rPr>
                <w:ins w:id="282" w:author="Bart Molenaar" w:date="2024-04-09T08:18:00Z"/>
              </w:rPr>
            </w:pPr>
            <w:ins w:id="283" w:author="Bart Molenaar" w:date="2024-04-09T08:18:00Z">
              <w:r>
                <w:t>MA 6</w:t>
              </w:r>
            </w:ins>
          </w:p>
        </w:tc>
        <w:tc>
          <w:tcPr>
            <w:tcW w:w="1510" w:type="dxa"/>
          </w:tcPr>
          <w:p w14:paraId="77E413E8" w14:textId="7C8D9B2F" w:rsidR="001A029F" w:rsidRDefault="001A029F" w:rsidP="004A7D69">
            <w:pPr>
              <w:rPr>
                <w:ins w:id="284" w:author="Bart Molenaar" w:date="2024-04-09T08:18:00Z"/>
              </w:rPr>
            </w:pPr>
            <w:ins w:id="285" w:author="Bart Molenaar" w:date="2024-04-09T08:19:00Z">
              <w:r>
                <w:t>SMA 10</w:t>
              </w:r>
            </w:ins>
          </w:p>
        </w:tc>
        <w:tc>
          <w:tcPr>
            <w:tcW w:w="1511" w:type="dxa"/>
          </w:tcPr>
          <w:p w14:paraId="43C284C2" w14:textId="1D57A3AF" w:rsidR="001A029F" w:rsidRDefault="001A029F" w:rsidP="004A7D69">
            <w:pPr>
              <w:rPr>
                <w:ins w:id="286" w:author="Bart Molenaar" w:date="2024-04-09T08:18:00Z"/>
              </w:rPr>
            </w:pPr>
            <w:ins w:id="287" w:author="Bart Molenaar" w:date="2024-04-09T08:20:00Z">
              <w:r>
                <w:t>12-dec</w:t>
              </w:r>
            </w:ins>
          </w:p>
        </w:tc>
        <w:tc>
          <w:tcPr>
            <w:tcW w:w="1511" w:type="dxa"/>
          </w:tcPr>
          <w:p w14:paraId="186BEC3B" w14:textId="77777777" w:rsidR="001A029F" w:rsidRDefault="001A029F" w:rsidP="004A7D69">
            <w:pPr>
              <w:rPr>
                <w:ins w:id="288" w:author="Bart Molenaar" w:date="2024-04-09T08:18:00Z"/>
              </w:rPr>
            </w:pPr>
          </w:p>
        </w:tc>
      </w:tr>
    </w:tbl>
    <w:p w14:paraId="164E3E17" w14:textId="77777777" w:rsidR="00E62A8A" w:rsidRDefault="00E62A8A" w:rsidP="00E62A8A">
      <w:pPr>
        <w:rPr>
          <w:ins w:id="289" w:author="Bart Molenaar" w:date="2024-04-09T08:18:00Z"/>
        </w:rPr>
      </w:pPr>
    </w:p>
    <w:p w14:paraId="650C2E8B" w14:textId="5DB02AAC" w:rsidR="00FB4386" w:rsidDel="008B08AC" w:rsidRDefault="00FB4386" w:rsidP="00144E49">
      <w:pPr>
        <w:rPr>
          <w:del w:id="290" w:author="Bart Molenaar" w:date="2024-04-09T08:20:00Z"/>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1F67A6" w:rsidDel="00EC0863" w14:paraId="6B4DDD2A" w14:textId="4022FA68" w:rsidTr="00EC0863">
        <w:trPr>
          <w:del w:id="291" w:author="Bart Molenaar" w:date="2024-03-22T06:59:00Z"/>
        </w:trPr>
        <w:tc>
          <w:tcPr>
            <w:tcW w:w="1510" w:type="dxa"/>
          </w:tcPr>
          <w:p w14:paraId="7A7B6E1C" w14:textId="062038A8" w:rsidR="001F67A6" w:rsidDel="00EC0863" w:rsidRDefault="001F67A6" w:rsidP="00705831">
            <w:pPr>
              <w:rPr>
                <w:del w:id="292" w:author="Bart Molenaar" w:date="2024-03-22T06:59:00Z"/>
              </w:rPr>
            </w:pPr>
            <w:del w:id="293" w:author="Bart Molenaar" w:date="2024-03-22T06:59:00Z">
              <w:r w:rsidDel="00EC0863">
                <w:delText>MBH-ID</w:delText>
              </w:r>
            </w:del>
          </w:p>
        </w:tc>
        <w:tc>
          <w:tcPr>
            <w:tcW w:w="1510" w:type="dxa"/>
          </w:tcPr>
          <w:p w14:paraId="6C3C2BE5" w14:textId="75CCBBA8" w:rsidR="001F67A6" w:rsidDel="00EC0863" w:rsidRDefault="001F67A6" w:rsidP="00705831">
            <w:pPr>
              <w:rPr>
                <w:del w:id="294" w:author="Bart Molenaar" w:date="2024-03-22T06:59:00Z"/>
              </w:rPr>
            </w:pPr>
            <w:del w:id="295" w:author="Bart Molenaar" w:date="2024-03-22T06:59:00Z">
              <w:r w:rsidDel="00EC0863">
                <w:delText>MA-ID</w:delText>
              </w:r>
            </w:del>
          </w:p>
        </w:tc>
        <w:tc>
          <w:tcPr>
            <w:tcW w:w="1510" w:type="dxa"/>
          </w:tcPr>
          <w:p w14:paraId="5B6CD69E" w14:textId="4AD4C287" w:rsidR="001F67A6" w:rsidDel="00EC0863" w:rsidRDefault="001F67A6" w:rsidP="00705831">
            <w:pPr>
              <w:rPr>
                <w:del w:id="296" w:author="Bart Molenaar" w:date="2024-03-22T06:59:00Z"/>
              </w:rPr>
            </w:pPr>
            <w:del w:id="297" w:author="Bart Molenaar" w:date="2024-03-22T06:59:00Z">
              <w:r w:rsidDel="00EC0863">
                <w:delText>REF MA-ID</w:delText>
              </w:r>
            </w:del>
          </w:p>
        </w:tc>
        <w:tc>
          <w:tcPr>
            <w:tcW w:w="1510" w:type="dxa"/>
          </w:tcPr>
          <w:p w14:paraId="797250EC" w14:textId="714627B6" w:rsidR="001F67A6" w:rsidDel="00EC0863" w:rsidRDefault="001F67A6" w:rsidP="00705831">
            <w:pPr>
              <w:rPr>
                <w:del w:id="298" w:author="Bart Molenaar" w:date="2024-03-22T06:59:00Z"/>
              </w:rPr>
            </w:pPr>
            <w:del w:id="299" w:author="Bart Molenaar" w:date="2024-03-22T06:59:00Z">
              <w:r w:rsidDel="00EC0863">
                <w:delText>TYPE MA</w:delText>
              </w:r>
            </w:del>
          </w:p>
        </w:tc>
        <w:tc>
          <w:tcPr>
            <w:tcW w:w="1511" w:type="dxa"/>
          </w:tcPr>
          <w:p w14:paraId="319772A9" w14:textId="51060469" w:rsidR="001F67A6" w:rsidDel="00EC0863" w:rsidRDefault="001F67A6" w:rsidP="00705831">
            <w:pPr>
              <w:rPr>
                <w:del w:id="300" w:author="Bart Molenaar" w:date="2024-03-22T06:59:00Z"/>
              </w:rPr>
            </w:pPr>
            <w:del w:id="301" w:author="Bart Molenaar" w:date="2024-03-22T06:59:00Z">
              <w:r w:rsidDel="00EC0863">
                <w:delText>STATUS</w:delText>
              </w:r>
              <w:r w:rsidR="003B4414" w:rsidDel="00EC0863">
                <w:delText xml:space="preserve"> MBH</w:delText>
              </w:r>
            </w:del>
          </w:p>
        </w:tc>
        <w:tc>
          <w:tcPr>
            <w:tcW w:w="1511" w:type="dxa"/>
          </w:tcPr>
          <w:p w14:paraId="1A1679DD" w14:textId="6EE41C6A" w:rsidR="001F67A6" w:rsidDel="00EC0863" w:rsidRDefault="001F67A6" w:rsidP="00705831">
            <w:pPr>
              <w:rPr>
                <w:del w:id="302" w:author="Bart Molenaar" w:date="2024-03-22T06:59:00Z"/>
              </w:rPr>
            </w:pPr>
          </w:p>
        </w:tc>
      </w:tr>
      <w:tr w:rsidR="001F67A6" w:rsidDel="00EC0863" w14:paraId="3B4F5B9D" w14:textId="1A390544" w:rsidTr="00EC0863">
        <w:trPr>
          <w:del w:id="303" w:author="Bart Molenaar" w:date="2024-03-22T06:59:00Z"/>
        </w:trPr>
        <w:tc>
          <w:tcPr>
            <w:tcW w:w="1510" w:type="dxa"/>
          </w:tcPr>
          <w:p w14:paraId="252A71D8" w14:textId="5E775F67" w:rsidR="001F67A6" w:rsidDel="00EC0863" w:rsidRDefault="001F67A6" w:rsidP="00705831">
            <w:pPr>
              <w:rPr>
                <w:del w:id="304" w:author="Bart Molenaar" w:date="2024-03-22T06:59:00Z"/>
              </w:rPr>
            </w:pPr>
            <w:del w:id="305" w:author="Bart Molenaar" w:date="2024-03-22T06:59:00Z">
              <w:r w:rsidDel="00EC0863">
                <w:delText>1</w:delText>
              </w:r>
            </w:del>
          </w:p>
        </w:tc>
        <w:tc>
          <w:tcPr>
            <w:tcW w:w="1510" w:type="dxa"/>
          </w:tcPr>
          <w:p w14:paraId="685E405C" w14:textId="555A8E49" w:rsidR="001F67A6" w:rsidDel="00EC0863" w:rsidRDefault="003B4414" w:rsidP="00705831">
            <w:pPr>
              <w:rPr>
                <w:del w:id="306" w:author="Bart Molenaar" w:date="2024-03-22T06:59:00Z"/>
              </w:rPr>
            </w:pPr>
            <w:del w:id="307" w:author="Bart Molenaar" w:date="2024-03-22T06:59:00Z">
              <w:r w:rsidDel="00EC0863">
                <w:delText>MA 22</w:delText>
              </w:r>
            </w:del>
          </w:p>
        </w:tc>
        <w:tc>
          <w:tcPr>
            <w:tcW w:w="1510" w:type="dxa"/>
          </w:tcPr>
          <w:p w14:paraId="02D801E9" w14:textId="4CC9EE29" w:rsidR="001F67A6" w:rsidDel="00EC0863" w:rsidRDefault="003B4414" w:rsidP="00705831">
            <w:pPr>
              <w:rPr>
                <w:del w:id="308" w:author="Bart Molenaar" w:date="2024-03-22T06:59:00Z"/>
              </w:rPr>
            </w:pPr>
            <w:del w:id="309" w:author="Bart Molenaar" w:date="2024-03-22T06:59:00Z">
              <w:r w:rsidDel="00EC0863">
                <w:delText>MA 10</w:delText>
              </w:r>
            </w:del>
          </w:p>
        </w:tc>
        <w:tc>
          <w:tcPr>
            <w:tcW w:w="1510" w:type="dxa"/>
          </w:tcPr>
          <w:p w14:paraId="33CDFE1E" w14:textId="356F51AD" w:rsidR="001F67A6" w:rsidDel="00EC0863" w:rsidRDefault="003B4414" w:rsidP="00705831">
            <w:pPr>
              <w:rPr>
                <w:del w:id="310" w:author="Bart Molenaar" w:date="2024-03-22T06:59:00Z"/>
              </w:rPr>
            </w:pPr>
            <w:del w:id="311" w:author="Bart Molenaar" w:date="2024-03-22T06:59:00Z">
              <w:r w:rsidDel="00EC0863">
                <w:delText>STOP-MA</w:delText>
              </w:r>
            </w:del>
          </w:p>
        </w:tc>
        <w:tc>
          <w:tcPr>
            <w:tcW w:w="1511" w:type="dxa"/>
          </w:tcPr>
          <w:p w14:paraId="009AA0C4" w14:textId="48AFDCD2" w:rsidR="001F67A6" w:rsidDel="00EC0863" w:rsidRDefault="003B4414" w:rsidP="00705831">
            <w:pPr>
              <w:rPr>
                <w:del w:id="312" w:author="Bart Molenaar" w:date="2024-03-22T06:59:00Z"/>
              </w:rPr>
            </w:pPr>
            <w:del w:id="313" w:author="Bart Molenaar" w:date="2024-03-22T06:59:00Z">
              <w:r w:rsidDel="00EC0863">
                <w:delText>GESTOPT</w:delText>
              </w:r>
            </w:del>
          </w:p>
        </w:tc>
        <w:tc>
          <w:tcPr>
            <w:tcW w:w="1511" w:type="dxa"/>
          </w:tcPr>
          <w:p w14:paraId="47163DD8" w14:textId="1DB740AE" w:rsidR="001F67A6" w:rsidDel="00EC0863" w:rsidRDefault="001F67A6" w:rsidP="00705831">
            <w:pPr>
              <w:rPr>
                <w:del w:id="314" w:author="Bart Molenaar" w:date="2024-03-22T06:59:00Z"/>
              </w:rPr>
            </w:pPr>
          </w:p>
        </w:tc>
      </w:tr>
      <w:tr w:rsidR="00226EC6" w:rsidDel="00EC0863" w14:paraId="3C1571FA" w14:textId="0F84344F" w:rsidTr="00EC0863">
        <w:trPr>
          <w:del w:id="315" w:author="Bart Molenaar" w:date="2024-03-22T06:59:00Z"/>
        </w:trPr>
        <w:tc>
          <w:tcPr>
            <w:tcW w:w="1510" w:type="dxa"/>
          </w:tcPr>
          <w:p w14:paraId="79B64898" w14:textId="188BC212" w:rsidR="00226EC6" w:rsidDel="00EC0863" w:rsidRDefault="00226EC6" w:rsidP="00705831">
            <w:pPr>
              <w:rPr>
                <w:del w:id="316" w:author="Bart Molenaar" w:date="2024-03-22T06:59:00Z"/>
              </w:rPr>
            </w:pPr>
          </w:p>
        </w:tc>
        <w:tc>
          <w:tcPr>
            <w:tcW w:w="1510" w:type="dxa"/>
          </w:tcPr>
          <w:p w14:paraId="610BED52" w14:textId="44A0E124" w:rsidR="00226EC6" w:rsidDel="00EC0863" w:rsidRDefault="00226EC6" w:rsidP="00705831">
            <w:pPr>
              <w:rPr>
                <w:del w:id="317" w:author="Bart Molenaar" w:date="2024-03-22T06:59:00Z"/>
              </w:rPr>
            </w:pPr>
          </w:p>
        </w:tc>
        <w:tc>
          <w:tcPr>
            <w:tcW w:w="1510" w:type="dxa"/>
          </w:tcPr>
          <w:p w14:paraId="219C579B" w14:textId="6AE9E92F" w:rsidR="00226EC6" w:rsidDel="00EC0863" w:rsidRDefault="00226EC6" w:rsidP="00705831">
            <w:pPr>
              <w:rPr>
                <w:del w:id="318" w:author="Bart Molenaar" w:date="2024-03-22T06:59:00Z"/>
              </w:rPr>
            </w:pPr>
          </w:p>
        </w:tc>
        <w:tc>
          <w:tcPr>
            <w:tcW w:w="1510" w:type="dxa"/>
          </w:tcPr>
          <w:p w14:paraId="05D98F9B" w14:textId="2AA39860" w:rsidR="00226EC6" w:rsidDel="00EC0863" w:rsidRDefault="00226EC6" w:rsidP="00705831">
            <w:pPr>
              <w:rPr>
                <w:del w:id="319" w:author="Bart Molenaar" w:date="2024-03-22T06:59:00Z"/>
              </w:rPr>
            </w:pPr>
          </w:p>
        </w:tc>
        <w:tc>
          <w:tcPr>
            <w:tcW w:w="1511" w:type="dxa"/>
          </w:tcPr>
          <w:p w14:paraId="0666ECED" w14:textId="61196EB8" w:rsidR="00226EC6" w:rsidDel="00EC0863" w:rsidRDefault="00226EC6" w:rsidP="00705831">
            <w:pPr>
              <w:rPr>
                <w:del w:id="320" w:author="Bart Molenaar" w:date="2024-03-22T06:59:00Z"/>
              </w:rPr>
            </w:pPr>
          </w:p>
        </w:tc>
        <w:tc>
          <w:tcPr>
            <w:tcW w:w="1511" w:type="dxa"/>
          </w:tcPr>
          <w:p w14:paraId="359BFBBE" w14:textId="27B96C80" w:rsidR="00226EC6" w:rsidDel="00EC0863" w:rsidRDefault="00226EC6" w:rsidP="00705831">
            <w:pPr>
              <w:rPr>
                <w:del w:id="321" w:author="Bart Molenaar" w:date="2024-03-22T06:59:00Z"/>
              </w:rPr>
            </w:pPr>
          </w:p>
        </w:tc>
      </w:tr>
    </w:tbl>
    <w:p w14:paraId="68C309A6" w14:textId="0601DFF4" w:rsidR="00B4211F" w:rsidRPr="00F26097" w:rsidDel="008B08AC" w:rsidRDefault="00C06F0F" w:rsidP="00F26097">
      <w:pPr>
        <w:rPr>
          <w:del w:id="322" w:author="Bart Molenaar" w:date="2024-04-09T08:20:00Z"/>
        </w:rPr>
      </w:pPr>
      <w:ins w:id="323" w:author="Bart Molenaar [2]" w:date="2024-03-22T06:34:00Z">
        <w:del w:id="324" w:author="Bart Molenaar" w:date="2024-03-22T12:14:00Z">
          <w:r w:rsidDel="00184E8C">
            <w:fldChar w:fldCharType="begin"/>
          </w:r>
          <w:r w:rsidDel="00184E8C">
            <w:delInstrText>HYPERLINK ""</w:delInstrText>
          </w:r>
          <w:r w:rsidR="00000000">
            <w:fldChar w:fldCharType="separate"/>
          </w:r>
          <w:r w:rsidDel="00184E8C">
            <w:fldChar w:fldCharType="end"/>
          </w:r>
        </w:del>
      </w:ins>
    </w:p>
    <w:p w14:paraId="604AC5B5" w14:textId="55DA4BB8" w:rsidR="00A92690" w:rsidRDefault="0092076C" w:rsidP="008B08AC">
      <w:pPr>
        <w:pPrChange w:id="325" w:author="Bart Molenaar" w:date="2024-04-09T08:20:00Z">
          <w:pPr>
            <w:pStyle w:val="Heading3"/>
          </w:pPr>
        </w:pPrChange>
      </w:pPr>
      <w:r>
        <w:t>(M 4) Startdatum/tijd in de toekomst</w:t>
      </w:r>
    </w:p>
    <w:p w14:paraId="245808F8" w14:textId="1D4D4FE0" w:rsidR="00A92690" w:rsidRDefault="00422D50" w:rsidP="00A92690">
      <w:r>
        <w:t>Dat kan een normale MA zijn, die vandaag is aangemaakt en morgen ingaat, of een set van een opbouw MA</w:t>
      </w:r>
      <w:r w:rsidR="0000006A">
        <w:t xml:space="preserve">, waar aparte </w:t>
      </w:r>
      <w:proofErr w:type="spellStart"/>
      <w:r w:rsidR="0000006A">
        <w:t>MA’s</w:t>
      </w:r>
      <w:proofErr w:type="spellEnd"/>
      <w:r w:rsidR="0000006A">
        <w:t xml:space="preserve"> voor zijn aangemaakt (al heeft de voorkeur dat deze in 1 MA worden vastgelegd)</w:t>
      </w:r>
    </w:p>
    <w:p w14:paraId="39FE03D7" w14:textId="55B31EC7" w:rsidR="003C15AF" w:rsidRDefault="003C15AF" w:rsidP="00A92690">
      <w:r>
        <w:t>Actie: Deze moeten in</w:t>
      </w:r>
      <w:r w:rsidR="00C5610A">
        <w:t xml:space="preserve"> de checklist worden opgenomen</w:t>
      </w:r>
      <w:r w:rsidR="00214DF5">
        <w:t>, de oudere bouwstenen moeten worden beoordeeld</w:t>
      </w:r>
      <w:ins w:id="326" w:author="Bart Molenaar" w:date="2024-03-22T09:05:00Z">
        <w:r w:rsidR="002D68F0">
          <w:t>.</w:t>
        </w:r>
        <w:r w:rsidR="002D68F0">
          <w:br/>
        </w:r>
      </w:ins>
      <w:ins w:id="327" w:author="Bart Molenaar" w:date="2024-03-22T09:06:00Z">
        <w:r w:rsidR="00B66AB6">
          <w:t>Let op</w:t>
        </w:r>
      </w:ins>
      <w:ins w:id="328" w:author="Bart Molenaar" w:date="2024-03-22T09:10:00Z">
        <w:r w:rsidR="00BF32E0">
          <w:t xml:space="preserve">: </w:t>
        </w:r>
        <w:r w:rsidR="001C539A">
          <w:t xml:space="preserve">Ook toekomstige </w:t>
        </w:r>
        <w:proofErr w:type="spellStart"/>
        <w:r w:rsidR="001C539A">
          <w:t>MA’s</w:t>
        </w:r>
        <w:proofErr w:type="spellEnd"/>
        <w:r w:rsidR="001C539A">
          <w:t xml:space="preserve"> kunnen worden ingekort (met </w:t>
        </w:r>
      </w:ins>
      <w:ins w:id="329" w:author="Bart Molenaar" w:date="2024-03-22T09:11:00Z">
        <w:r w:rsidR="001C539A">
          <w:t>een stop-ma).</w:t>
        </w:r>
        <w:r w:rsidR="008E1962">
          <w:br/>
          <w:t>Dat betekent als er de toekomstige MA een stop-ma is, deze in de ‘gestaakte’ medicatielijst moet worden opgenomen</w:t>
        </w:r>
      </w:ins>
      <w:ins w:id="330" w:author="Bart Molenaar" w:date="2024-04-09T08:21:00Z">
        <w:r w:rsidR="006E0560">
          <w:t>, zoals</w:t>
        </w:r>
      </w:ins>
      <w:ins w:id="331" w:author="Bart Molenaar" w:date="2024-04-09T08:22:00Z">
        <w:r w:rsidR="006E0560">
          <w:t xml:space="preserve"> bij M3</w:t>
        </w:r>
      </w:ins>
      <w:ins w:id="332" w:author="Bart Molenaar" w:date="2024-03-22T09:05:00Z">
        <w:r w:rsidR="002D68F0">
          <w:br/>
        </w:r>
      </w:ins>
    </w:p>
    <w:p w14:paraId="3ED43651" w14:textId="23B551EB" w:rsidR="00214DF5" w:rsidRDefault="00214DF5" w:rsidP="00A92690"/>
    <w:p w14:paraId="7E14627C" w14:textId="17002E01" w:rsidR="006564B4" w:rsidRPr="005D15A3" w:rsidRDefault="00F326BD" w:rsidP="005D15A3">
      <w:pPr>
        <w:rPr>
          <w:b/>
          <w:bCs/>
        </w:rPr>
      </w:pPr>
      <w:r w:rsidRPr="005D15A3">
        <w:rPr>
          <w:b/>
          <w:bCs/>
        </w:rPr>
        <w:t>Startdatumtijd in verleden, stopdatumtijd in toekomst</w:t>
      </w:r>
    </w:p>
    <w:p w14:paraId="068C1BE2" w14:textId="7CF19994" w:rsidR="00F326BD" w:rsidRDefault="00F326BD" w:rsidP="00F326BD">
      <w:r>
        <w:t xml:space="preserve">Deze MA is </w:t>
      </w:r>
      <w:r w:rsidR="00BA5D00">
        <w:t>huidig</w:t>
      </w:r>
      <w:r w:rsidR="00A53DEB">
        <w:t>. Het kan een tijdelijke MA zijn, of een STOP-MA</w:t>
      </w:r>
      <w:r w:rsidR="00FD5C10">
        <w:t>.</w:t>
      </w:r>
    </w:p>
    <w:p w14:paraId="55A2BE3B" w14:textId="08C07C29" w:rsidR="00A25D79" w:rsidRDefault="00A25D79" w:rsidP="00F326BD">
      <w:pPr>
        <w:rPr>
          <w:rStyle w:val="Heading3Char"/>
        </w:rPr>
      </w:pPr>
      <w:r>
        <w:t xml:space="preserve">Omdat er geen </w:t>
      </w:r>
      <w:proofErr w:type="spellStart"/>
      <w:r>
        <w:t>paralelle</w:t>
      </w:r>
      <w:proofErr w:type="spellEnd"/>
      <w:r>
        <w:t xml:space="preserve"> </w:t>
      </w:r>
      <w:proofErr w:type="spellStart"/>
      <w:r>
        <w:t>MA’s</w:t>
      </w:r>
      <w:proofErr w:type="spellEnd"/>
      <w:r>
        <w:t xml:space="preserve"> mogen voorkomen kunnen we hierna stoppen met het doorlopen van de </w:t>
      </w:r>
      <w:proofErr w:type="spellStart"/>
      <w:r>
        <w:t>MA’s</w:t>
      </w:r>
      <w:proofErr w:type="spellEnd"/>
      <w:r>
        <w:t xml:space="preserve"> voor deze MBH-ID</w:t>
      </w:r>
      <w:ins w:id="333" w:author="Bart Molenaar" w:date="2024-03-22T09:17:00Z">
        <w:r w:rsidR="00113E28">
          <w:t>, wanneer er voor de actuele</w:t>
        </w:r>
        <w:r w:rsidR="00F2735E">
          <w:t xml:space="preserve"> lijst wordt geconsolideerd. Voor het maken van een </w:t>
        </w:r>
      </w:ins>
      <w:proofErr w:type="spellStart"/>
      <w:ins w:id="334" w:author="Bart Molenaar" w:date="2024-04-09T09:04:00Z">
        <w:r w:rsidR="003F3EFE">
          <w:t>bijv</w:t>
        </w:r>
        <w:proofErr w:type="spellEnd"/>
        <w:r w:rsidR="003F3EFE">
          <w:t xml:space="preserve"> </w:t>
        </w:r>
      </w:ins>
      <w:ins w:id="335" w:author="Bart Molenaar" w:date="2024-03-22T09:17:00Z">
        <w:r w:rsidR="00F2735E">
          <w:t>toedienlijst moet er nog naar eerd</w:t>
        </w:r>
      </w:ins>
      <w:ins w:id="336" w:author="Bart Molenaar" w:date="2024-03-22T09:18:00Z">
        <w:r w:rsidR="00F2735E">
          <w:t xml:space="preserve">ere </w:t>
        </w:r>
        <w:proofErr w:type="spellStart"/>
        <w:r w:rsidR="00F2735E">
          <w:t>MA</w:t>
        </w:r>
      </w:ins>
      <w:ins w:id="337" w:author="Bart Molenaar" w:date="2024-04-09T09:05:00Z">
        <w:r w:rsidR="006B2727">
          <w:t>’</w:t>
        </w:r>
      </w:ins>
      <w:ins w:id="338" w:author="Bart Molenaar" w:date="2024-03-22T09:18:00Z">
        <w:r w:rsidR="00F2735E">
          <w:t>s</w:t>
        </w:r>
        <w:proofErr w:type="spellEnd"/>
        <w:r w:rsidR="00F2735E">
          <w:t xml:space="preserve"> worden gekeken.</w:t>
        </w:r>
      </w:ins>
      <w:ins w:id="339" w:author="Bart Molenaar" w:date="2024-04-09T09:05:00Z">
        <w:r w:rsidR="006B2727">
          <w:t xml:space="preserve"> Dus op de checklist zetten zoals bij M3</w:t>
        </w:r>
      </w:ins>
      <w:del w:id="340" w:author="Bart Molenaar" w:date="2024-03-22T09:17:00Z">
        <w:r w:rsidR="002D78A4" w:rsidDel="00113E28">
          <w:delText>.</w:delText>
        </w:r>
      </w:del>
      <w:r w:rsidR="004C1154">
        <w:br/>
      </w:r>
      <w:r w:rsidR="004C1154">
        <w:br/>
      </w:r>
      <w:r w:rsidR="006756DF">
        <w:rPr>
          <w:rStyle w:val="Heading3Char"/>
        </w:rPr>
        <w:t xml:space="preserve">Afsluiten verwerking </w:t>
      </w:r>
      <w:proofErr w:type="spellStart"/>
      <w:r w:rsidR="006756DF">
        <w:rPr>
          <w:rStyle w:val="Heading3Char"/>
        </w:rPr>
        <w:t>MA’s</w:t>
      </w:r>
      <w:proofErr w:type="spellEnd"/>
    </w:p>
    <w:p w14:paraId="366D667D" w14:textId="7EB954B8" w:rsidR="00CA5F30" w:rsidRDefault="00CA5F30" w:rsidP="00480820">
      <w:pPr>
        <w:pStyle w:val="Heading3"/>
        <w:rPr>
          <w:rStyle w:val="Heading3Char"/>
        </w:rPr>
      </w:pPr>
      <w:r>
        <w:rPr>
          <w:rStyle w:val="Heading3Char"/>
        </w:rPr>
        <w:t>(M6)</w:t>
      </w:r>
      <w:r w:rsidR="00480820">
        <w:rPr>
          <w:rStyle w:val="Heading3Char"/>
        </w:rPr>
        <w:t xml:space="preserve"> komt MA voor op de checklist</w:t>
      </w:r>
    </w:p>
    <w:p w14:paraId="2DA66E57" w14:textId="0CF9829F" w:rsidR="00663208" w:rsidRDefault="00663208" w:rsidP="00663208">
      <w:r w:rsidRPr="00663208">
        <w:t xml:space="preserve">Er </w:t>
      </w:r>
      <w:r>
        <w:t xml:space="preserve">kunnen na afloop van deze workflow nog </w:t>
      </w:r>
      <w:proofErr w:type="spellStart"/>
      <w:r w:rsidR="00CB0D4A">
        <w:t>MA’s</w:t>
      </w:r>
      <w:proofErr w:type="spellEnd"/>
      <w:r w:rsidR="00CB0D4A">
        <w:t xml:space="preserve"> actueel zijn in de eigen registratie.</w:t>
      </w:r>
      <w:r w:rsidR="00F9608B">
        <w:t xml:space="preserve"> </w:t>
      </w:r>
      <w:r w:rsidR="00F9608B">
        <w:br/>
        <w:t xml:space="preserve">Voor deze </w:t>
      </w:r>
      <w:proofErr w:type="spellStart"/>
      <w:r w:rsidR="00F9608B">
        <w:t>MA</w:t>
      </w:r>
      <w:r w:rsidR="003F0529">
        <w:t>’</w:t>
      </w:r>
      <w:r w:rsidR="00F9608B">
        <w:t>s</w:t>
      </w:r>
      <w:proofErr w:type="spellEnd"/>
      <w:r w:rsidR="003F0529">
        <w:t xml:space="preserve"> geldt feitelijk dat ze niet meer actueel zijn als zij niet op de checklist st</w:t>
      </w:r>
      <w:r w:rsidR="00312139">
        <w:t xml:space="preserve">aan </w:t>
      </w:r>
      <w:r w:rsidR="001D61E5">
        <w:t>(VM 6)</w:t>
      </w:r>
      <w:r w:rsidR="00312139">
        <w:br/>
        <w:t xml:space="preserve">Als de MA niet op de checklist staat, dan </w:t>
      </w:r>
      <w:r w:rsidR="00DA7468">
        <w:t xml:space="preserve">mag deze </w:t>
      </w:r>
      <w:r w:rsidR="008374A8">
        <w:t>op ‘vervallen’ worden gezet.</w:t>
      </w:r>
    </w:p>
    <w:p w14:paraId="33FE4B0B" w14:textId="5B9DABF7" w:rsidR="00C2325E" w:rsidRDefault="001D61E5" w:rsidP="001D61E5">
      <w:pPr>
        <w:pStyle w:val="Heading3"/>
      </w:pPr>
      <w:r>
        <w:t>(</w:t>
      </w:r>
      <w:r w:rsidR="00C2325E">
        <w:t>M 7) Er is een fout in de communicatie</w:t>
      </w:r>
    </w:p>
    <w:p w14:paraId="1EB70CCA" w14:textId="546367A3" w:rsidR="00554BB7" w:rsidRDefault="00C2325E" w:rsidP="00C2325E">
      <w:r>
        <w:t>Deze check heeft alleen betrekking op MA die in de eigen database als ‘extern’ zijn opgenomen</w:t>
      </w:r>
      <w:r w:rsidR="00264E8F">
        <w:t>. Als er voor de betreffende app-</w:t>
      </w:r>
      <w:proofErr w:type="spellStart"/>
      <w:r w:rsidR="00264E8F">
        <w:t>id</w:t>
      </w:r>
      <w:proofErr w:type="spellEnd"/>
      <w:r w:rsidR="00264E8F">
        <w:t xml:space="preserve"> in de communicatie fouten zijn ontstaan dan is de status onzeker (er kunnen stop-ma zijn geregistreerd.</w:t>
      </w:r>
      <w:r w:rsidR="008C0D68">
        <w:t xml:space="preserve"> De status van deze externe regel moet dan ook ongewijzigd blijven.. maar kan wel met aanvullende informatie (Er is wel of geen TA</w:t>
      </w:r>
      <w:r w:rsidR="001376C6">
        <w:t xml:space="preserve">, </w:t>
      </w:r>
      <w:proofErr w:type="spellStart"/>
      <w:r w:rsidR="001376C6">
        <w:t>etc</w:t>
      </w:r>
      <w:proofErr w:type="spellEnd"/>
      <w:r w:rsidR="001376C6">
        <w:t>) door de eindgebruiker worden beoordeeld.</w:t>
      </w:r>
    </w:p>
    <w:p w14:paraId="7B8BA574" w14:textId="21183C8C" w:rsidR="005B4CD4" w:rsidRDefault="005B4CD4">
      <w:r>
        <w:br w:type="page"/>
      </w:r>
    </w:p>
    <w:p w14:paraId="39D77EC2" w14:textId="4A9CF945" w:rsidR="00C2325E" w:rsidRDefault="005B4CD4" w:rsidP="0070697F">
      <w:pPr>
        <w:pStyle w:val="Heading1"/>
      </w:pPr>
      <w:r>
        <w:t xml:space="preserve">Afhandeling </w:t>
      </w:r>
      <w:proofErr w:type="spellStart"/>
      <w:r>
        <w:t>TA’s</w:t>
      </w:r>
      <w:proofErr w:type="spellEnd"/>
    </w:p>
    <w:p w14:paraId="71B66AE5" w14:textId="0FA77CD5" w:rsidR="006214F0" w:rsidRDefault="005B4CD4" w:rsidP="005B4CD4">
      <w:r>
        <w:t xml:space="preserve">Input is </w:t>
      </w:r>
      <w:r w:rsidR="006214F0">
        <w:t>:</w:t>
      </w:r>
    </w:p>
    <w:p w14:paraId="0943F8AB" w14:textId="42F38844" w:rsidR="006214F0" w:rsidRDefault="006214F0" w:rsidP="006214F0">
      <w:pPr>
        <w:pStyle w:val="ListParagraph"/>
        <w:numPr>
          <w:ilvl w:val="0"/>
          <w:numId w:val="7"/>
        </w:numPr>
      </w:pPr>
      <w:r>
        <w:t xml:space="preserve">Lijst van alle </w:t>
      </w:r>
      <w:proofErr w:type="spellStart"/>
      <w:r>
        <w:t>TA’s</w:t>
      </w:r>
      <w:proofErr w:type="spellEnd"/>
      <w:r>
        <w:t xml:space="preserve"> die zijn opgevraagd + </w:t>
      </w:r>
      <w:proofErr w:type="spellStart"/>
      <w:r>
        <w:t>TA’s</w:t>
      </w:r>
      <w:proofErr w:type="spellEnd"/>
      <w:r>
        <w:t xml:space="preserve"> in eigen registratie.</w:t>
      </w:r>
    </w:p>
    <w:p w14:paraId="0DFF0893" w14:textId="64851F88" w:rsidR="005B4CD4" w:rsidRDefault="006105B6" w:rsidP="005B4CD4">
      <w:pPr>
        <w:pStyle w:val="ListParagraph"/>
        <w:numPr>
          <w:ilvl w:val="0"/>
          <w:numId w:val="7"/>
        </w:numPr>
      </w:pPr>
      <w:r>
        <w:t>D</w:t>
      </w:r>
      <w:r w:rsidR="005B4CD4">
        <w:t>e checklist</w:t>
      </w:r>
      <w:ins w:id="341" w:author="Bart Molenaar" w:date="2024-03-22T09:25:00Z">
        <w:r w:rsidR="00DA79F1">
          <w:t>(s)</w:t>
        </w:r>
      </w:ins>
      <w:r w:rsidR="005B4CD4">
        <w:t xml:space="preserve"> van de uitkomst uit de MA run</w:t>
      </w:r>
    </w:p>
    <w:p w14:paraId="6E33BB26" w14:textId="080E3DB4" w:rsidR="006105B6" w:rsidRDefault="006105B6" w:rsidP="006105B6">
      <w:r>
        <w:t xml:space="preserve">Er kunnen bij de </w:t>
      </w:r>
      <w:proofErr w:type="spellStart"/>
      <w:r>
        <w:t>TA’s</w:t>
      </w:r>
      <w:proofErr w:type="spellEnd"/>
      <w:r>
        <w:t xml:space="preserve"> wel dubbelen voorkomen.</w:t>
      </w:r>
      <w:r w:rsidR="00EF018B">
        <w:br/>
        <w:t xml:space="preserve">Het uitgangspunt is daarnaast dat er referenties tussen de </w:t>
      </w:r>
      <w:proofErr w:type="spellStart"/>
      <w:r w:rsidR="00EF018B">
        <w:t>ta</w:t>
      </w:r>
      <w:r w:rsidR="00FF0AE6">
        <w:t>’s</w:t>
      </w:r>
      <w:proofErr w:type="spellEnd"/>
      <w:r w:rsidR="00EF018B">
        <w:t xml:space="preserve"> mogelijk zijn</w:t>
      </w:r>
    </w:p>
    <w:p w14:paraId="2561E23B" w14:textId="791332D0" w:rsidR="00FF0AE6" w:rsidRDefault="00C85D0D" w:rsidP="00C85D0D">
      <w:pPr>
        <w:pStyle w:val="Heading3"/>
        <w:rPr>
          <w:ins w:id="342" w:author="Bart Molenaar" w:date="2024-04-09T09:12:00Z"/>
        </w:rPr>
      </w:pPr>
      <w:ins w:id="343" w:author="Bart Molenaar" w:date="2024-04-09T09:09:00Z">
        <w:r>
          <w:t xml:space="preserve">(TS) </w:t>
        </w:r>
      </w:ins>
      <w:ins w:id="344" w:author="Bart Molenaar" w:date="2024-04-09T09:11:00Z">
        <w:r w:rsidR="000F5EB8">
          <w:t>Staat de gerefere</w:t>
        </w:r>
        <w:r w:rsidR="002827D9">
          <w:t>erde TA op de checkli</w:t>
        </w:r>
      </w:ins>
      <w:ins w:id="345" w:author="Bart Molenaar" w:date="2024-04-09T09:12:00Z">
        <w:r w:rsidR="002827D9">
          <w:t>j</w:t>
        </w:r>
      </w:ins>
      <w:ins w:id="346" w:author="Bart Molenaar" w:date="2024-04-09T09:11:00Z">
        <w:r w:rsidR="002827D9">
          <w:t>st</w:t>
        </w:r>
      </w:ins>
      <w:ins w:id="347" w:author="Bart Molenaar" w:date="2024-04-09T09:12:00Z">
        <w:r w:rsidR="002827D9">
          <w:t xml:space="preserve"> (of staaklijst)</w:t>
        </w:r>
      </w:ins>
    </w:p>
    <w:p w14:paraId="4A76EF04" w14:textId="6811302E" w:rsidR="002827D9" w:rsidRPr="002827D9" w:rsidRDefault="002827D9" w:rsidP="002827D9">
      <w:pPr>
        <w:rPr>
          <w:ins w:id="348" w:author="Bart Molenaar" w:date="2024-04-09T09:08:00Z"/>
        </w:rPr>
      </w:pPr>
      <w:ins w:id="349" w:author="Bart Molenaar" w:date="2024-04-09T09:12:00Z">
        <w:r>
          <w:t xml:space="preserve">De TA kan zijn gestopt door een </w:t>
        </w:r>
        <w:r w:rsidR="00403655">
          <w:t>stop-</w:t>
        </w:r>
        <w:r>
          <w:t>TA</w:t>
        </w:r>
        <w:r w:rsidR="00403655">
          <w:t xml:space="preserve"> of door een stop-MA</w:t>
        </w:r>
      </w:ins>
      <w:ins w:id="350" w:author="Bart Molenaar" w:date="2024-04-09T09:55:00Z">
        <w:r w:rsidR="00A906F9">
          <w:t>. Let op</w:t>
        </w:r>
      </w:ins>
      <w:ins w:id="351" w:author="Bart Molenaar" w:date="2024-04-09T09:56:00Z">
        <w:r w:rsidR="00A906F9">
          <w:t xml:space="preserve"> dat de stopdatum in de toekomst kan zijn</w:t>
        </w:r>
      </w:ins>
      <w:ins w:id="352" w:author="Bart Molenaar" w:date="2024-04-09T09:12:00Z">
        <w:r w:rsidR="00403655">
          <w:t>.</w:t>
        </w:r>
      </w:ins>
      <w:ins w:id="353" w:author="Bart Molenaar" w:date="2024-04-09T09:23:00Z">
        <w:r w:rsidR="00B417E1">
          <w:br/>
        </w:r>
      </w:ins>
    </w:p>
    <w:p w14:paraId="6DA6F444" w14:textId="77777777" w:rsidR="00B75484" w:rsidDel="002E6965" w:rsidRDefault="00B75484" w:rsidP="00B75484">
      <w:pPr>
        <w:pStyle w:val="Heading3"/>
        <w:rPr>
          <w:ins w:id="354" w:author="Bart Molenaar" w:date="2024-04-09T09:08:00Z"/>
          <w:del w:id="355" w:author="Bart Molenaar" w:date="2024-03-22T09:37:00Z"/>
        </w:rPr>
      </w:pPr>
      <w:ins w:id="356" w:author="Bart Molenaar" w:date="2024-04-09T09:08:00Z">
        <w:del w:id="357" w:author="Bart Molenaar" w:date="2024-03-22T09:37:00Z">
          <w:r w:rsidDel="002E6965">
            <w:delText>(T10) Staat de gerefereerde TA op de checklist en is gestopt</w:delText>
          </w:r>
        </w:del>
      </w:ins>
    </w:p>
    <w:p w14:paraId="38F5B8A9" w14:textId="018F18AA" w:rsidR="00B75484" w:rsidRPr="005879BD" w:rsidRDefault="00B75484" w:rsidP="00B75484">
      <w:pPr>
        <w:rPr>
          <w:ins w:id="358" w:author="Bart Molenaar" w:date="2024-04-09T09:08:00Z"/>
        </w:rPr>
      </w:pPr>
      <w:ins w:id="359" w:author="Bart Molenaar" w:date="2024-04-09T09:08:00Z">
        <w:r>
          <w:t>Dus in onderstaand geval is TA 33 gestopt door TA 22</w:t>
        </w:r>
      </w:ins>
    </w:p>
    <w:tbl>
      <w:tblPr>
        <w:tblStyle w:val="TableGrid"/>
        <w:tblW w:w="0" w:type="auto"/>
        <w:tblLook w:val="04A0" w:firstRow="1" w:lastRow="0" w:firstColumn="1" w:lastColumn="0" w:noHBand="0" w:noVBand="1"/>
      </w:tblPr>
      <w:tblGrid>
        <w:gridCol w:w="1331"/>
        <w:gridCol w:w="1266"/>
        <w:gridCol w:w="1214"/>
        <w:gridCol w:w="1300"/>
        <w:gridCol w:w="1335"/>
        <w:gridCol w:w="1402"/>
        <w:gridCol w:w="1214"/>
      </w:tblGrid>
      <w:tr w:rsidR="00B75484" w14:paraId="7E425A64" w14:textId="77777777" w:rsidTr="004A7D69">
        <w:trPr>
          <w:ins w:id="360" w:author="Bart Molenaar" w:date="2024-04-09T09:08:00Z"/>
        </w:trPr>
        <w:tc>
          <w:tcPr>
            <w:tcW w:w="1331" w:type="dxa"/>
          </w:tcPr>
          <w:p w14:paraId="45B9EADC" w14:textId="77777777" w:rsidR="00B75484" w:rsidRDefault="00B75484" w:rsidP="004A7D69">
            <w:pPr>
              <w:rPr>
                <w:ins w:id="361" w:author="Bart Molenaar" w:date="2024-04-09T09:08:00Z"/>
              </w:rPr>
            </w:pPr>
            <w:ins w:id="362" w:author="Bart Molenaar" w:date="2024-04-09T09:08:00Z">
              <w:r>
                <w:t>MBH-ID</w:t>
              </w:r>
            </w:ins>
          </w:p>
        </w:tc>
        <w:tc>
          <w:tcPr>
            <w:tcW w:w="1266" w:type="dxa"/>
          </w:tcPr>
          <w:p w14:paraId="0873CDFF" w14:textId="77777777" w:rsidR="00B75484" w:rsidRDefault="00B75484" w:rsidP="004A7D69">
            <w:pPr>
              <w:rPr>
                <w:ins w:id="363" w:author="Bart Molenaar" w:date="2024-04-09T09:08:00Z"/>
              </w:rPr>
            </w:pPr>
            <w:ins w:id="364" w:author="Bart Molenaar" w:date="2024-04-09T09:08:00Z">
              <w:r>
                <w:t>ID</w:t>
              </w:r>
            </w:ins>
          </w:p>
        </w:tc>
        <w:tc>
          <w:tcPr>
            <w:tcW w:w="1214" w:type="dxa"/>
          </w:tcPr>
          <w:p w14:paraId="5DB25B78" w14:textId="77777777" w:rsidR="00B75484" w:rsidRDefault="00B75484" w:rsidP="004A7D69">
            <w:pPr>
              <w:rPr>
                <w:ins w:id="365" w:author="Bart Molenaar" w:date="2024-04-09T09:08:00Z"/>
              </w:rPr>
            </w:pPr>
            <w:ins w:id="366" w:author="Bart Molenaar" w:date="2024-04-09T09:08:00Z">
              <w:r>
                <w:t>REF TA-ID</w:t>
              </w:r>
            </w:ins>
          </w:p>
        </w:tc>
        <w:tc>
          <w:tcPr>
            <w:tcW w:w="1300" w:type="dxa"/>
          </w:tcPr>
          <w:p w14:paraId="1E6BEE67" w14:textId="77777777" w:rsidR="00B75484" w:rsidRDefault="00B75484" w:rsidP="004A7D69">
            <w:pPr>
              <w:rPr>
                <w:ins w:id="367" w:author="Bart Molenaar" w:date="2024-04-09T09:08:00Z"/>
              </w:rPr>
            </w:pPr>
            <w:ins w:id="368" w:author="Bart Molenaar" w:date="2024-04-09T09:08:00Z">
              <w:r>
                <w:t>REF MA-ID</w:t>
              </w:r>
            </w:ins>
          </w:p>
        </w:tc>
        <w:tc>
          <w:tcPr>
            <w:tcW w:w="1335" w:type="dxa"/>
          </w:tcPr>
          <w:p w14:paraId="2DA596CC" w14:textId="77777777" w:rsidR="00B75484" w:rsidRDefault="00B75484" w:rsidP="004A7D69">
            <w:pPr>
              <w:rPr>
                <w:ins w:id="369" w:author="Bart Molenaar" w:date="2024-04-09T09:08:00Z"/>
              </w:rPr>
            </w:pPr>
            <w:ins w:id="370" w:author="Bart Molenaar" w:date="2024-04-09T09:08:00Z">
              <w:r>
                <w:t>TYPE BS</w:t>
              </w:r>
            </w:ins>
          </w:p>
        </w:tc>
        <w:tc>
          <w:tcPr>
            <w:tcW w:w="1402" w:type="dxa"/>
          </w:tcPr>
          <w:p w14:paraId="4496DE7C" w14:textId="77777777" w:rsidR="00B75484" w:rsidRDefault="00B75484" w:rsidP="004A7D69">
            <w:pPr>
              <w:rPr>
                <w:ins w:id="371" w:author="Bart Molenaar" w:date="2024-04-09T09:08:00Z"/>
              </w:rPr>
            </w:pPr>
            <w:ins w:id="372" w:author="Bart Molenaar" w:date="2024-04-09T09:08:00Z">
              <w:r>
                <w:t xml:space="preserve">STATUS </w:t>
              </w:r>
              <w:r w:rsidRPr="00490A9B">
                <w:rPr>
                  <w:color w:val="FF0000"/>
                </w:rPr>
                <w:t>TA</w:t>
              </w:r>
            </w:ins>
          </w:p>
        </w:tc>
        <w:tc>
          <w:tcPr>
            <w:tcW w:w="1214" w:type="dxa"/>
          </w:tcPr>
          <w:p w14:paraId="6AE214BC" w14:textId="77777777" w:rsidR="00B75484" w:rsidRDefault="00B75484" w:rsidP="004A7D69">
            <w:pPr>
              <w:rPr>
                <w:ins w:id="373" w:author="Bart Molenaar" w:date="2024-04-09T09:08:00Z"/>
              </w:rPr>
            </w:pPr>
          </w:p>
        </w:tc>
      </w:tr>
      <w:tr w:rsidR="00B75484" w14:paraId="694776B8" w14:textId="77777777" w:rsidTr="004A7D69">
        <w:trPr>
          <w:ins w:id="374" w:author="Bart Molenaar" w:date="2024-04-09T09:08:00Z"/>
        </w:trPr>
        <w:tc>
          <w:tcPr>
            <w:tcW w:w="1331" w:type="dxa"/>
          </w:tcPr>
          <w:p w14:paraId="5292B652" w14:textId="77777777" w:rsidR="00B75484" w:rsidRDefault="00B75484" w:rsidP="004A7D69">
            <w:pPr>
              <w:rPr>
                <w:ins w:id="375" w:author="Bart Molenaar" w:date="2024-04-09T09:08:00Z"/>
              </w:rPr>
            </w:pPr>
            <w:ins w:id="376" w:author="Bart Molenaar" w:date="2024-04-09T09:08:00Z">
              <w:r>
                <w:t>1</w:t>
              </w:r>
            </w:ins>
          </w:p>
        </w:tc>
        <w:tc>
          <w:tcPr>
            <w:tcW w:w="1266" w:type="dxa"/>
          </w:tcPr>
          <w:p w14:paraId="61695BB4" w14:textId="77777777" w:rsidR="00B75484" w:rsidRDefault="00B75484" w:rsidP="004A7D69">
            <w:pPr>
              <w:rPr>
                <w:ins w:id="377" w:author="Bart Molenaar" w:date="2024-04-09T09:08:00Z"/>
              </w:rPr>
            </w:pPr>
            <w:ins w:id="378" w:author="Bart Molenaar" w:date="2024-04-09T09:08:00Z">
              <w:r>
                <w:t>TA 22</w:t>
              </w:r>
            </w:ins>
          </w:p>
        </w:tc>
        <w:tc>
          <w:tcPr>
            <w:tcW w:w="1214" w:type="dxa"/>
          </w:tcPr>
          <w:p w14:paraId="21EFE228" w14:textId="77777777" w:rsidR="00B75484" w:rsidRPr="00F7744A" w:rsidRDefault="00B75484" w:rsidP="004A7D69">
            <w:pPr>
              <w:rPr>
                <w:ins w:id="379" w:author="Bart Molenaar" w:date="2024-04-09T09:08:00Z"/>
                <w:highlight w:val="yellow"/>
              </w:rPr>
            </w:pPr>
            <w:ins w:id="380" w:author="Bart Molenaar" w:date="2024-04-09T09:08:00Z">
              <w:r>
                <w:rPr>
                  <w:highlight w:val="yellow"/>
                </w:rPr>
                <w:t>TA 19</w:t>
              </w:r>
            </w:ins>
          </w:p>
        </w:tc>
        <w:tc>
          <w:tcPr>
            <w:tcW w:w="1300" w:type="dxa"/>
          </w:tcPr>
          <w:p w14:paraId="0AC3E33D" w14:textId="77777777" w:rsidR="00B75484" w:rsidRPr="00B36298" w:rsidRDefault="00B75484" w:rsidP="004A7D69">
            <w:pPr>
              <w:rPr>
                <w:ins w:id="381" w:author="Bart Molenaar" w:date="2024-04-09T09:08:00Z"/>
              </w:rPr>
            </w:pPr>
            <w:ins w:id="382" w:author="Bart Molenaar" w:date="2024-04-09T09:08:00Z">
              <w:r w:rsidRPr="00B36298">
                <w:t>MA 10</w:t>
              </w:r>
            </w:ins>
          </w:p>
        </w:tc>
        <w:tc>
          <w:tcPr>
            <w:tcW w:w="1335" w:type="dxa"/>
          </w:tcPr>
          <w:p w14:paraId="17F1524F" w14:textId="77777777" w:rsidR="00B75484" w:rsidRDefault="00B75484" w:rsidP="004A7D69">
            <w:pPr>
              <w:rPr>
                <w:ins w:id="383" w:author="Bart Molenaar" w:date="2024-04-09T09:08:00Z"/>
              </w:rPr>
            </w:pPr>
            <w:ins w:id="384" w:author="Bart Molenaar" w:date="2024-04-09T09:08:00Z">
              <w:r>
                <w:t>STOP-TA</w:t>
              </w:r>
            </w:ins>
          </w:p>
        </w:tc>
        <w:tc>
          <w:tcPr>
            <w:tcW w:w="1402" w:type="dxa"/>
          </w:tcPr>
          <w:p w14:paraId="1FEF6E8D" w14:textId="77777777" w:rsidR="00B75484" w:rsidRDefault="00B75484" w:rsidP="004A7D69">
            <w:pPr>
              <w:rPr>
                <w:ins w:id="385" w:author="Bart Molenaar" w:date="2024-04-09T09:08:00Z"/>
              </w:rPr>
            </w:pPr>
            <w:ins w:id="386" w:author="Bart Molenaar" w:date="2024-04-09T09:08:00Z">
              <w:r>
                <w:t>GESTOPT</w:t>
              </w:r>
            </w:ins>
          </w:p>
        </w:tc>
        <w:tc>
          <w:tcPr>
            <w:tcW w:w="1214" w:type="dxa"/>
          </w:tcPr>
          <w:p w14:paraId="3F70E67F" w14:textId="77777777" w:rsidR="00B75484" w:rsidRDefault="00B75484" w:rsidP="004A7D69">
            <w:pPr>
              <w:rPr>
                <w:ins w:id="387" w:author="Bart Molenaar" w:date="2024-04-09T09:08:00Z"/>
              </w:rPr>
            </w:pPr>
          </w:p>
        </w:tc>
      </w:tr>
      <w:tr w:rsidR="00B75484" w14:paraId="7E0D04BA" w14:textId="77777777" w:rsidTr="004A7D69">
        <w:trPr>
          <w:ins w:id="388" w:author="Bart Molenaar" w:date="2024-04-09T09:08:00Z"/>
        </w:trPr>
        <w:tc>
          <w:tcPr>
            <w:tcW w:w="1331" w:type="dxa"/>
          </w:tcPr>
          <w:p w14:paraId="75A24FDA" w14:textId="77777777" w:rsidR="00B75484" w:rsidRDefault="00B75484" w:rsidP="004A7D69">
            <w:pPr>
              <w:rPr>
                <w:ins w:id="389" w:author="Bart Molenaar" w:date="2024-04-09T09:08:00Z"/>
              </w:rPr>
            </w:pPr>
            <w:ins w:id="390" w:author="Bart Molenaar" w:date="2024-04-09T09:08:00Z">
              <w:r>
                <w:t>1</w:t>
              </w:r>
            </w:ins>
          </w:p>
        </w:tc>
        <w:tc>
          <w:tcPr>
            <w:tcW w:w="1266" w:type="dxa"/>
          </w:tcPr>
          <w:p w14:paraId="6EDE4452" w14:textId="77777777" w:rsidR="00B75484" w:rsidRDefault="00B75484" w:rsidP="004A7D69">
            <w:pPr>
              <w:rPr>
                <w:ins w:id="391" w:author="Bart Molenaar" w:date="2024-04-09T09:08:00Z"/>
              </w:rPr>
            </w:pPr>
            <w:ins w:id="392" w:author="Bart Molenaar" w:date="2024-04-09T09:08:00Z">
              <w:r>
                <w:t>TA 33</w:t>
              </w:r>
            </w:ins>
          </w:p>
        </w:tc>
        <w:tc>
          <w:tcPr>
            <w:tcW w:w="1214" w:type="dxa"/>
          </w:tcPr>
          <w:p w14:paraId="5FEFEDCE" w14:textId="77777777" w:rsidR="00B75484" w:rsidRPr="00F7744A" w:rsidRDefault="00B75484" w:rsidP="004A7D69">
            <w:pPr>
              <w:rPr>
                <w:ins w:id="393" w:author="Bart Molenaar" w:date="2024-04-09T09:08:00Z"/>
                <w:highlight w:val="yellow"/>
              </w:rPr>
            </w:pPr>
            <w:ins w:id="394" w:author="Bart Molenaar" w:date="2024-04-09T09:08:00Z">
              <w:r>
                <w:rPr>
                  <w:highlight w:val="yellow"/>
                </w:rPr>
                <w:t>TA 19</w:t>
              </w:r>
            </w:ins>
          </w:p>
        </w:tc>
        <w:tc>
          <w:tcPr>
            <w:tcW w:w="1300" w:type="dxa"/>
          </w:tcPr>
          <w:p w14:paraId="1282E6F5" w14:textId="77777777" w:rsidR="00B75484" w:rsidRPr="00B36298" w:rsidRDefault="00B75484" w:rsidP="004A7D69">
            <w:pPr>
              <w:rPr>
                <w:ins w:id="395" w:author="Bart Molenaar" w:date="2024-04-09T09:08:00Z"/>
              </w:rPr>
            </w:pPr>
            <w:ins w:id="396" w:author="Bart Molenaar" w:date="2024-04-09T09:08:00Z">
              <w:r w:rsidRPr="00B36298">
                <w:t>MA 10</w:t>
              </w:r>
            </w:ins>
          </w:p>
        </w:tc>
        <w:tc>
          <w:tcPr>
            <w:tcW w:w="1335" w:type="dxa"/>
          </w:tcPr>
          <w:p w14:paraId="42E306CB" w14:textId="77777777" w:rsidR="00B75484" w:rsidRDefault="00B75484" w:rsidP="004A7D69">
            <w:pPr>
              <w:rPr>
                <w:ins w:id="397" w:author="Bart Molenaar" w:date="2024-04-09T09:08:00Z"/>
              </w:rPr>
            </w:pPr>
          </w:p>
        </w:tc>
        <w:tc>
          <w:tcPr>
            <w:tcW w:w="1402" w:type="dxa"/>
          </w:tcPr>
          <w:p w14:paraId="1A885FA8" w14:textId="77777777" w:rsidR="00B75484" w:rsidRDefault="00B75484" w:rsidP="004A7D69">
            <w:pPr>
              <w:rPr>
                <w:ins w:id="398" w:author="Bart Molenaar" w:date="2024-04-09T09:08:00Z"/>
              </w:rPr>
            </w:pPr>
            <w:ins w:id="399" w:author="Bart Molenaar" w:date="2024-04-09T09:08:00Z">
              <w:r>
                <w:t>GESTOPT</w:t>
              </w:r>
            </w:ins>
          </w:p>
        </w:tc>
        <w:tc>
          <w:tcPr>
            <w:tcW w:w="1214" w:type="dxa"/>
          </w:tcPr>
          <w:p w14:paraId="7CCA7590" w14:textId="77777777" w:rsidR="00B75484" w:rsidRDefault="00B75484" w:rsidP="004A7D69">
            <w:pPr>
              <w:rPr>
                <w:ins w:id="400" w:author="Bart Molenaar" w:date="2024-04-09T09:08:00Z"/>
              </w:rPr>
            </w:pPr>
          </w:p>
        </w:tc>
      </w:tr>
    </w:tbl>
    <w:p w14:paraId="547B57AB" w14:textId="77777777" w:rsidR="00B75484" w:rsidRDefault="00B75484" w:rsidP="00B75484">
      <w:pPr>
        <w:rPr>
          <w:ins w:id="401" w:author="Bart Molenaar" w:date="2024-04-09T09:08:00Z"/>
        </w:rPr>
      </w:pPr>
    </w:p>
    <w:p w14:paraId="1ADF1DF4" w14:textId="77777777" w:rsidR="00B75484" w:rsidRPr="005879BD" w:rsidRDefault="00B75484" w:rsidP="00B75484">
      <w:pPr>
        <w:rPr>
          <w:ins w:id="402" w:author="Bart Molenaar" w:date="2024-04-09T09:08:00Z"/>
        </w:rPr>
      </w:pPr>
      <w:ins w:id="403" w:author="Bart Molenaar" w:date="2024-04-09T09:08:00Z">
        <w:r>
          <w:t>In onderstaand geval is TA 33 gestopt door TA 22, echter de stop-datum is in de toekomst</w:t>
        </w:r>
      </w:ins>
    </w:p>
    <w:tbl>
      <w:tblPr>
        <w:tblStyle w:val="TableGrid"/>
        <w:tblW w:w="0" w:type="auto"/>
        <w:tblLook w:val="04A0" w:firstRow="1" w:lastRow="0" w:firstColumn="1" w:lastColumn="0" w:noHBand="0" w:noVBand="1"/>
      </w:tblPr>
      <w:tblGrid>
        <w:gridCol w:w="1331"/>
        <w:gridCol w:w="1266"/>
        <w:gridCol w:w="1214"/>
        <w:gridCol w:w="1300"/>
        <w:gridCol w:w="1335"/>
        <w:gridCol w:w="1402"/>
        <w:gridCol w:w="1214"/>
      </w:tblGrid>
      <w:tr w:rsidR="00B75484" w14:paraId="557E7DC8" w14:textId="77777777" w:rsidTr="004A7D69">
        <w:trPr>
          <w:ins w:id="404" w:author="Bart Molenaar" w:date="2024-04-09T09:08:00Z"/>
        </w:trPr>
        <w:tc>
          <w:tcPr>
            <w:tcW w:w="1331" w:type="dxa"/>
          </w:tcPr>
          <w:p w14:paraId="7C8CE384" w14:textId="77777777" w:rsidR="00B75484" w:rsidRDefault="00B75484" w:rsidP="004A7D69">
            <w:pPr>
              <w:rPr>
                <w:ins w:id="405" w:author="Bart Molenaar" w:date="2024-04-09T09:08:00Z"/>
              </w:rPr>
            </w:pPr>
            <w:ins w:id="406" w:author="Bart Molenaar" w:date="2024-04-09T09:08:00Z">
              <w:r>
                <w:t>MBH-ID</w:t>
              </w:r>
            </w:ins>
          </w:p>
        </w:tc>
        <w:tc>
          <w:tcPr>
            <w:tcW w:w="1266" w:type="dxa"/>
          </w:tcPr>
          <w:p w14:paraId="440142E7" w14:textId="77777777" w:rsidR="00B75484" w:rsidRDefault="00B75484" w:rsidP="004A7D69">
            <w:pPr>
              <w:rPr>
                <w:ins w:id="407" w:author="Bart Molenaar" w:date="2024-04-09T09:08:00Z"/>
              </w:rPr>
            </w:pPr>
            <w:ins w:id="408" w:author="Bart Molenaar" w:date="2024-04-09T09:08:00Z">
              <w:r>
                <w:t>ID</w:t>
              </w:r>
            </w:ins>
          </w:p>
        </w:tc>
        <w:tc>
          <w:tcPr>
            <w:tcW w:w="1214" w:type="dxa"/>
          </w:tcPr>
          <w:p w14:paraId="7F706CCF" w14:textId="77777777" w:rsidR="00B75484" w:rsidRDefault="00B75484" w:rsidP="004A7D69">
            <w:pPr>
              <w:rPr>
                <w:ins w:id="409" w:author="Bart Molenaar" w:date="2024-04-09T09:08:00Z"/>
              </w:rPr>
            </w:pPr>
            <w:ins w:id="410" w:author="Bart Molenaar" w:date="2024-04-09T09:08:00Z">
              <w:r>
                <w:t>REF TA-ID</w:t>
              </w:r>
            </w:ins>
          </w:p>
        </w:tc>
        <w:tc>
          <w:tcPr>
            <w:tcW w:w="1300" w:type="dxa"/>
          </w:tcPr>
          <w:p w14:paraId="170B39B0" w14:textId="77777777" w:rsidR="00B75484" w:rsidRDefault="00B75484" w:rsidP="004A7D69">
            <w:pPr>
              <w:rPr>
                <w:ins w:id="411" w:author="Bart Molenaar" w:date="2024-04-09T09:08:00Z"/>
              </w:rPr>
            </w:pPr>
            <w:ins w:id="412" w:author="Bart Molenaar" w:date="2024-04-09T09:08:00Z">
              <w:r>
                <w:t>REF MA-ID</w:t>
              </w:r>
            </w:ins>
          </w:p>
        </w:tc>
        <w:tc>
          <w:tcPr>
            <w:tcW w:w="1335" w:type="dxa"/>
          </w:tcPr>
          <w:p w14:paraId="24B0CB6A" w14:textId="77777777" w:rsidR="00B75484" w:rsidRDefault="00B75484" w:rsidP="004A7D69">
            <w:pPr>
              <w:rPr>
                <w:ins w:id="413" w:author="Bart Molenaar" w:date="2024-04-09T09:08:00Z"/>
              </w:rPr>
            </w:pPr>
            <w:ins w:id="414" w:author="Bart Molenaar" w:date="2024-04-09T09:08:00Z">
              <w:r>
                <w:t>TYPE BS</w:t>
              </w:r>
            </w:ins>
          </w:p>
        </w:tc>
        <w:tc>
          <w:tcPr>
            <w:tcW w:w="1402" w:type="dxa"/>
          </w:tcPr>
          <w:p w14:paraId="2D785702" w14:textId="77777777" w:rsidR="00B75484" w:rsidRDefault="00B75484" w:rsidP="004A7D69">
            <w:pPr>
              <w:rPr>
                <w:ins w:id="415" w:author="Bart Molenaar" w:date="2024-04-09T09:08:00Z"/>
              </w:rPr>
            </w:pPr>
            <w:ins w:id="416" w:author="Bart Molenaar" w:date="2024-04-09T09:08:00Z">
              <w:r>
                <w:t xml:space="preserve">STATUS </w:t>
              </w:r>
              <w:r w:rsidRPr="00490A9B">
                <w:rPr>
                  <w:color w:val="FF0000"/>
                </w:rPr>
                <w:t>TA</w:t>
              </w:r>
            </w:ins>
          </w:p>
        </w:tc>
        <w:tc>
          <w:tcPr>
            <w:tcW w:w="1214" w:type="dxa"/>
          </w:tcPr>
          <w:p w14:paraId="7CAEB5B9" w14:textId="77777777" w:rsidR="00B75484" w:rsidRDefault="00B75484" w:rsidP="004A7D69">
            <w:pPr>
              <w:rPr>
                <w:ins w:id="417" w:author="Bart Molenaar" w:date="2024-04-09T09:08:00Z"/>
              </w:rPr>
            </w:pPr>
          </w:p>
        </w:tc>
      </w:tr>
      <w:tr w:rsidR="00B75484" w14:paraId="0880432E" w14:textId="77777777" w:rsidTr="004A7D69">
        <w:trPr>
          <w:ins w:id="418" w:author="Bart Molenaar" w:date="2024-04-09T09:08:00Z"/>
        </w:trPr>
        <w:tc>
          <w:tcPr>
            <w:tcW w:w="1331" w:type="dxa"/>
          </w:tcPr>
          <w:p w14:paraId="70AC39FE" w14:textId="77777777" w:rsidR="00B75484" w:rsidRDefault="00B75484" w:rsidP="004A7D69">
            <w:pPr>
              <w:rPr>
                <w:ins w:id="419" w:author="Bart Molenaar" w:date="2024-04-09T09:08:00Z"/>
              </w:rPr>
            </w:pPr>
            <w:ins w:id="420" w:author="Bart Molenaar" w:date="2024-04-09T09:08:00Z">
              <w:r>
                <w:t>1</w:t>
              </w:r>
            </w:ins>
          </w:p>
        </w:tc>
        <w:tc>
          <w:tcPr>
            <w:tcW w:w="1266" w:type="dxa"/>
          </w:tcPr>
          <w:p w14:paraId="1A39CB66" w14:textId="77777777" w:rsidR="00B75484" w:rsidRDefault="00B75484" w:rsidP="004A7D69">
            <w:pPr>
              <w:rPr>
                <w:ins w:id="421" w:author="Bart Molenaar" w:date="2024-04-09T09:08:00Z"/>
              </w:rPr>
            </w:pPr>
            <w:ins w:id="422" w:author="Bart Molenaar" w:date="2024-04-09T09:08:00Z">
              <w:r>
                <w:t>TA 22</w:t>
              </w:r>
            </w:ins>
          </w:p>
        </w:tc>
        <w:tc>
          <w:tcPr>
            <w:tcW w:w="1214" w:type="dxa"/>
          </w:tcPr>
          <w:p w14:paraId="363CC0ED" w14:textId="77777777" w:rsidR="00B75484" w:rsidRPr="00F7744A" w:rsidRDefault="00B75484" w:rsidP="004A7D69">
            <w:pPr>
              <w:rPr>
                <w:ins w:id="423" w:author="Bart Molenaar" w:date="2024-04-09T09:08:00Z"/>
                <w:highlight w:val="yellow"/>
              </w:rPr>
            </w:pPr>
            <w:ins w:id="424" w:author="Bart Molenaar" w:date="2024-04-09T09:08:00Z">
              <w:r>
                <w:rPr>
                  <w:highlight w:val="yellow"/>
                </w:rPr>
                <w:t>TA 19</w:t>
              </w:r>
            </w:ins>
          </w:p>
        </w:tc>
        <w:tc>
          <w:tcPr>
            <w:tcW w:w="1300" w:type="dxa"/>
          </w:tcPr>
          <w:p w14:paraId="53C218C4" w14:textId="77777777" w:rsidR="00B75484" w:rsidRPr="00B36298" w:rsidRDefault="00B75484" w:rsidP="004A7D69">
            <w:pPr>
              <w:rPr>
                <w:ins w:id="425" w:author="Bart Molenaar" w:date="2024-04-09T09:08:00Z"/>
              </w:rPr>
            </w:pPr>
            <w:ins w:id="426" w:author="Bart Molenaar" w:date="2024-04-09T09:08:00Z">
              <w:r w:rsidRPr="00B36298">
                <w:t>MA 10</w:t>
              </w:r>
            </w:ins>
          </w:p>
        </w:tc>
        <w:tc>
          <w:tcPr>
            <w:tcW w:w="1335" w:type="dxa"/>
          </w:tcPr>
          <w:p w14:paraId="583CFAC8" w14:textId="77777777" w:rsidR="00B75484" w:rsidRDefault="00B75484" w:rsidP="004A7D69">
            <w:pPr>
              <w:rPr>
                <w:ins w:id="427" w:author="Bart Molenaar" w:date="2024-04-09T09:08:00Z"/>
              </w:rPr>
            </w:pPr>
            <w:ins w:id="428" w:author="Bart Molenaar" w:date="2024-04-09T09:08:00Z">
              <w:r>
                <w:t>STOP-TA</w:t>
              </w:r>
            </w:ins>
          </w:p>
        </w:tc>
        <w:tc>
          <w:tcPr>
            <w:tcW w:w="1402" w:type="dxa"/>
          </w:tcPr>
          <w:p w14:paraId="366DB3DB" w14:textId="77777777" w:rsidR="00B75484" w:rsidRDefault="00B75484" w:rsidP="004A7D69">
            <w:pPr>
              <w:rPr>
                <w:ins w:id="429" w:author="Bart Molenaar" w:date="2024-04-09T09:08:00Z"/>
              </w:rPr>
            </w:pPr>
            <w:ins w:id="430" w:author="Bart Molenaar" w:date="2024-04-09T09:08:00Z">
              <w:r>
                <w:t>GESTOPT TOEKOMST</w:t>
              </w:r>
            </w:ins>
          </w:p>
        </w:tc>
        <w:tc>
          <w:tcPr>
            <w:tcW w:w="1214" w:type="dxa"/>
          </w:tcPr>
          <w:p w14:paraId="2999B34C" w14:textId="77777777" w:rsidR="00B75484" w:rsidRDefault="00B75484" w:rsidP="004A7D69">
            <w:pPr>
              <w:rPr>
                <w:ins w:id="431" w:author="Bart Molenaar" w:date="2024-04-09T09:08:00Z"/>
              </w:rPr>
            </w:pPr>
          </w:p>
        </w:tc>
      </w:tr>
      <w:tr w:rsidR="00B75484" w14:paraId="1B469630" w14:textId="77777777" w:rsidTr="004A7D69">
        <w:trPr>
          <w:ins w:id="432" w:author="Bart Molenaar" w:date="2024-04-09T09:08:00Z"/>
        </w:trPr>
        <w:tc>
          <w:tcPr>
            <w:tcW w:w="1331" w:type="dxa"/>
          </w:tcPr>
          <w:p w14:paraId="3B9DE3A6" w14:textId="77777777" w:rsidR="00B75484" w:rsidRDefault="00B75484" w:rsidP="004A7D69">
            <w:pPr>
              <w:rPr>
                <w:ins w:id="433" w:author="Bart Molenaar" w:date="2024-04-09T09:08:00Z"/>
              </w:rPr>
            </w:pPr>
            <w:ins w:id="434" w:author="Bart Molenaar" w:date="2024-04-09T09:08:00Z">
              <w:r>
                <w:t>1</w:t>
              </w:r>
            </w:ins>
          </w:p>
        </w:tc>
        <w:tc>
          <w:tcPr>
            <w:tcW w:w="1266" w:type="dxa"/>
          </w:tcPr>
          <w:p w14:paraId="33332A07" w14:textId="77777777" w:rsidR="00B75484" w:rsidRDefault="00B75484" w:rsidP="004A7D69">
            <w:pPr>
              <w:rPr>
                <w:ins w:id="435" w:author="Bart Molenaar" w:date="2024-04-09T09:08:00Z"/>
              </w:rPr>
            </w:pPr>
            <w:ins w:id="436" w:author="Bart Molenaar" w:date="2024-04-09T09:08:00Z">
              <w:r>
                <w:t>TA 33</w:t>
              </w:r>
            </w:ins>
          </w:p>
        </w:tc>
        <w:tc>
          <w:tcPr>
            <w:tcW w:w="1214" w:type="dxa"/>
          </w:tcPr>
          <w:p w14:paraId="4CE01666" w14:textId="77777777" w:rsidR="00B75484" w:rsidRPr="00F7744A" w:rsidRDefault="00B75484" w:rsidP="004A7D69">
            <w:pPr>
              <w:rPr>
                <w:ins w:id="437" w:author="Bart Molenaar" w:date="2024-04-09T09:08:00Z"/>
                <w:highlight w:val="yellow"/>
              </w:rPr>
            </w:pPr>
            <w:ins w:id="438" w:author="Bart Molenaar" w:date="2024-04-09T09:08:00Z">
              <w:r>
                <w:rPr>
                  <w:highlight w:val="yellow"/>
                </w:rPr>
                <w:t>TA 19</w:t>
              </w:r>
            </w:ins>
          </w:p>
        </w:tc>
        <w:tc>
          <w:tcPr>
            <w:tcW w:w="1300" w:type="dxa"/>
          </w:tcPr>
          <w:p w14:paraId="4BC82850" w14:textId="77777777" w:rsidR="00B75484" w:rsidRPr="00B36298" w:rsidRDefault="00B75484" w:rsidP="004A7D69">
            <w:pPr>
              <w:rPr>
                <w:ins w:id="439" w:author="Bart Molenaar" w:date="2024-04-09T09:08:00Z"/>
              </w:rPr>
            </w:pPr>
            <w:ins w:id="440" w:author="Bart Molenaar" w:date="2024-04-09T09:08:00Z">
              <w:r w:rsidRPr="00B36298">
                <w:t>MA 10</w:t>
              </w:r>
            </w:ins>
          </w:p>
        </w:tc>
        <w:tc>
          <w:tcPr>
            <w:tcW w:w="1335" w:type="dxa"/>
          </w:tcPr>
          <w:p w14:paraId="58BF560F" w14:textId="77777777" w:rsidR="00B75484" w:rsidRDefault="00B75484" w:rsidP="004A7D69">
            <w:pPr>
              <w:rPr>
                <w:ins w:id="441" w:author="Bart Molenaar" w:date="2024-04-09T09:08:00Z"/>
              </w:rPr>
            </w:pPr>
          </w:p>
        </w:tc>
        <w:tc>
          <w:tcPr>
            <w:tcW w:w="1402" w:type="dxa"/>
          </w:tcPr>
          <w:p w14:paraId="3F5564DA" w14:textId="77777777" w:rsidR="00B75484" w:rsidRDefault="00B75484" w:rsidP="004A7D69">
            <w:pPr>
              <w:rPr>
                <w:ins w:id="442" w:author="Bart Molenaar" w:date="2024-04-09T09:08:00Z"/>
              </w:rPr>
            </w:pPr>
            <w:ins w:id="443" w:author="Bart Molenaar" w:date="2024-04-09T09:08:00Z">
              <w:r>
                <w:t>--</w:t>
              </w:r>
            </w:ins>
          </w:p>
        </w:tc>
        <w:tc>
          <w:tcPr>
            <w:tcW w:w="1214" w:type="dxa"/>
          </w:tcPr>
          <w:p w14:paraId="4A0ACC25" w14:textId="77777777" w:rsidR="00B75484" w:rsidRDefault="00B75484" w:rsidP="004A7D69">
            <w:pPr>
              <w:rPr>
                <w:ins w:id="444" w:author="Bart Molenaar" w:date="2024-04-09T09:08:00Z"/>
              </w:rPr>
            </w:pPr>
          </w:p>
        </w:tc>
      </w:tr>
    </w:tbl>
    <w:p w14:paraId="7DFC74BE" w14:textId="77777777" w:rsidR="00B75484" w:rsidRDefault="00B75484" w:rsidP="00B75484">
      <w:pPr>
        <w:rPr>
          <w:ins w:id="445" w:author="Bart Molenaar" w:date="2024-04-09T09:08:00Z"/>
        </w:rPr>
      </w:pPr>
    </w:p>
    <w:p w14:paraId="5F6E2941" w14:textId="77777777" w:rsidR="00B75484" w:rsidRDefault="00B75484" w:rsidP="006105B6"/>
    <w:p w14:paraId="7BB76F1C" w14:textId="51A68451" w:rsidR="00466C0C" w:rsidRDefault="00466C0C" w:rsidP="00FF0AE6">
      <w:pPr>
        <w:pStyle w:val="Heading3"/>
      </w:pPr>
      <w:r>
        <w:t xml:space="preserve">(T0) Staat de </w:t>
      </w:r>
      <w:r w:rsidR="00720956">
        <w:t xml:space="preserve">referentie MA op de checklist met status geannuleerd </w:t>
      </w:r>
    </w:p>
    <w:p w14:paraId="7C2EFC33" w14:textId="15DD527D" w:rsidR="00241F57" w:rsidRDefault="00241F57" w:rsidP="00241F57">
      <w:pPr>
        <w:rPr>
          <w:ins w:id="446" w:author="Bart Molenaar" w:date="2024-03-22T09:37:00Z"/>
        </w:rPr>
      </w:pPr>
      <w:r>
        <w:t>Check als eerste of de TA refereert naar een geannuleerde MA.</w:t>
      </w:r>
    </w:p>
    <w:p w14:paraId="76F69562" w14:textId="3581B68A" w:rsidR="002E6965" w:rsidDel="002E6965" w:rsidRDefault="002E6965" w:rsidP="002E6965">
      <w:pPr>
        <w:pStyle w:val="Heading3"/>
        <w:rPr>
          <w:del w:id="447" w:author="Bart Molenaar" w:date="2024-03-22T09:37:00Z"/>
          <w:moveTo w:id="448" w:author="Bart Molenaar" w:date="2024-03-22T09:37:00Z"/>
        </w:rPr>
      </w:pPr>
      <w:moveToRangeStart w:id="449" w:author="Bart Molenaar" w:date="2024-03-22T09:37:00Z" w:name="move161992670"/>
      <w:moveTo w:id="450" w:author="Bart Molenaar" w:date="2024-03-22T09:37:00Z">
        <w:del w:id="451" w:author="Bart Molenaar" w:date="2024-03-22T09:37:00Z">
          <w:r w:rsidDel="002E6965">
            <w:delText>(T10) Staat de gerefereerde TA op de checklist en is gestopt</w:delText>
          </w:r>
        </w:del>
      </w:moveTo>
    </w:p>
    <w:p w14:paraId="6CCDB9CC" w14:textId="77777777" w:rsidR="002E6965" w:rsidRPr="005879BD" w:rsidRDefault="002E6965" w:rsidP="002E6965">
      <w:pPr>
        <w:rPr>
          <w:moveTo w:id="452" w:author="Bart Molenaar" w:date="2024-03-22T09:37:00Z"/>
        </w:rPr>
      </w:pPr>
      <w:moveTo w:id="453" w:author="Bart Molenaar" w:date="2024-03-22T09:37:00Z">
        <w:r>
          <w:t>Dus in onderstaand geval is TA 33 wel gestopt door TA 22</w:t>
        </w:r>
      </w:moveTo>
    </w:p>
    <w:tbl>
      <w:tblPr>
        <w:tblStyle w:val="TableGrid"/>
        <w:tblW w:w="0" w:type="auto"/>
        <w:tblLook w:val="04A0" w:firstRow="1" w:lastRow="0" w:firstColumn="1" w:lastColumn="0" w:noHBand="0" w:noVBand="1"/>
      </w:tblPr>
      <w:tblGrid>
        <w:gridCol w:w="1331"/>
        <w:gridCol w:w="1266"/>
        <w:gridCol w:w="1214"/>
        <w:gridCol w:w="1300"/>
        <w:gridCol w:w="1335"/>
        <w:gridCol w:w="1402"/>
        <w:gridCol w:w="1214"/>
      </w:tblGrid>
      <w:tr w:rsidR="002E6965" w14:paraId="50F41233" w14:textId="77777777" w:rsidTr="00734A86">
        <w:tc>
          <w:tcPr>
            <w:tcW w:w="1331" w:type="dxa"/>
          </w:tcPr>
          <w:p w14:paraId="2B5DC836" w14:textId="77777777" w:rsidR="002E6965" w:rsidRDefault="002E6965" w:rsidP="00734A86">
            <w:pPr>
              <w:rPr>
                <w:moveTo w:id="454" w:author="Bart Molenaar" w:date="2024-03-22T09:37:00Z"/>
              </w:rPr>
            </w:pPr>
            <w:moveTo w:id="455" w:author="Bart Molenaar" w:date="2024-03-22T09:37:00Z">
              <w:r>
                <w:t>MBH-ID</w:t>
              </w:r>
            </w:moveTo>
          </w:p>
        </w:tc>
        <w:tc>
          <w:tcPr>
            <w:tcW w:w="1266" w:type="dxa"/>
          </w:tcPr>
          <w:p w14:paraId="47D69842" w14:textId="77777777" w:rsidR="002E6965" w:rsidRDefault="002E6965" w:rsidP="00734A86">
            <w:pPr>
              <w:rPr>
                <w:moveTo w:id="456" w:author="Bart Molenaar" w:date="2024-03-22T09:37:00Z"/>
              </w:rPr>
            </w:pPr>
            <w:moveTo w:id="457" w:author="Bart Molenaar" w:date="2024-03-22T09:37:00Z">
              <w:r>
                <w:t>ID</w:t>
              </w:r>
            </w:moveTo>
          </w:p>
        </w:tc>
        <w:tc>
          <w:tcPr>
            <w:tcW w:w="1214" w:type="dxa"/>
          </w:tcPr>
          <w:p w14:paraId="0E9BF140" w14:textId="77777777" w:rsidR="002E6965" w:rsidRDefault="002E6965" w:rsidP="00734A86">
            <w:pPr>
              <w:rPr>
                <w:moveTo w:id="458" w:author="Bart Molenaar" w:date="2024-03-22T09:37:00Z"/>
              </w:rPr>
            </w:pPr>
            <w:moveTo w:id="459" w:author="Bart Molenaar" w:date="2024-03-22T09:37:00Z">
              <w:r>
                <w:t>REF TA-ID</w:t>
              </w:r>
            </w:moveTo>
          </w:p>
        </w:tc>
        <w:tc>
          <w:tcPr>
            <w:tcW w:w="1300" w:type="dxa"/>
          </w:tcPr>
          <w:p w14:paraId="0F82CC7D" w14:textId="77777777" w:rsidR="002E6965" w:rsidRDefault="002E6965" w:rsidP="00734A86">
            <w:pPr>
              <w:rPr>
                <w:moveTo w:id="460" w:author="Bart Molenaar" w:date="2024-03-22T09:37:00Z"/>
              </w:rPr>
            </w:pPr>
            <w:moveTo w:id="461" w:author="Bart Molenaar" w:date="2024-03-22T09:37:00Z">
              <w:r>
                <w:t>REF MA-ID</w:t>
              </w:r>
            </w:moveTo>
          </w:p>
        </w:tc>
        <w:tc>
          <w:tcPr>
            <w:tcW w:w="1335" w:type="dxa"/>
          </w:tcPr>
          <w:p w14:paraId="27EB9FA5" w14:textId="77777777" w:rsidR="002E6965" w:rsidRDefault="002E6965" w:rsidP="00734A86">
            <w:pPr>
              <w:rPr>
                <w:moveTo w:id="462" w:author="Bart Molenaar" w:date="2024-03-22T09:37:00Z"/>
              </w:rPr>
            </w:pPr>
            <w:moveTo w:id="463" w:author="Bart Molenaar" w:date="2024-03-22T09:37:00Z">
              <w:r>
                <w:t>TYPE BS</w:t>
              </w:r>
            </w:moveTo>
          </w:p>
        </w:tc>
        <w:tc>
          <w:tcPr>
            <w:tcW w:w="1402" w:type="dxa"/>
          </w:tcPr>
          <w:p w14:paraId="15583451" w14:textId="77777777" w:rsidR="002E6965" w:rsidRDefault="002E6965" w:rsidP="00734A86">
            <w:pPr>
              <w:rPr>
                <w:moveTo w:id="464" w:author="Bart Molenaar" w:date="2024-03-22T09:37:00Z"/>
              </w:rPr>
            </w:pPr>
            <w:moveTo w:id="465" w:author="Bart Molenaar" w:date="2024-03-22T09:37:00Z">
              <w:r>
                <w:t xml:space="preserve">STATUS </w:t>
              </w:r>
              <w:r w:rsidRPr="00490A9B">
                <w:rPr>
                  <w:color w:val="FF0000"/>
                </w:rPr>
                <w:t>TA</w:t>
              </w:r>
            </w:moveTo>
          </w:p>
        </w:tc>
        <w:tc>
          <w:tcPr>
            <w:tcW w:w="1214" w:type="dxa"/>
          </w:tcPr>
          <w:p w14:paraId="73DBC3D1" w14:textId="77777777" w:rsidR="002E6965" w:rsidRDefault="002E6965" w:rsidP="00734A86">
            <w:pPr>
              <w:rPr>
                <w:moveTo w:id="466" w:author="Bart Molenaar" w:date="2024-03-22T09:37:00Z"/>
              </w:rPr>
            </w:pPr>
          </w:p>
        </w:tc>
      </w:tr>
      <w:tr w:rsidR="002E6965" w14:paraId="51CA78F7" w14:textId="77777777" w:rsidTr="00734A86">
        <w:tc>
          <w:tcPr>
            <w:tcW w:w="1331" w:type="dxa"/>
          </w:tcPr>
          <w:p w14:paraId="3E6B104F" w14:textId="77777777" w:rsidR="002E6965" w:rsidRDefault="002E6965" w:rsidP="00734A86">
            <w:pPr>
              <w:rPr>
                <w:moveTo w:id="467" w:author="Bart Molenaar" w:date="2024-03-22T09:37:00Z"/>
              </w:rPr>
            </w:pPr>
            <w:moveTo w:id="468" w:author="Bart Molenaar" w:date="2024-03-22T09:37:00Z">
              <w:r>
                <w:t>1</w:t>
              </w:r>
            </w:moveTo>
          </w:p>
        </w:tc>
        <w:tc>
          <w:tcPr>
            <w:tcW w:w="1266" w:type="dxa"/>
          </w:tcPr>
          <w:p w14:paraId="2C5D821D" w14:textId="77777777" w:rsidR="002E6965" w:rsidRDefault="002E6965" w:rsidP="00734A86">
            <w:pPr>
              <w:rPr>
                <w:moveTo w:id="469" w:author="Bart Molenaar" w:date="2024-03-22T09:37:00Z"/>
              </w:rPr>
            </w:pPr>
            <w:moveTo w:id="470" w:author="Bart Molenaar" w:date="2024-03-22T09:37:00Z">
              <w:r>
                <w:t>TA 22</w:t>
              </w:r>
            </w:moveTo>
          </w:p>
        </w:tc>
        <w:tc>
          <w:tcPr>
            <w:tcW w:w="1214" w:type="dxa"/>
          </w:tcPr>
          <w:p w14:paraId="1A555D17" w14:textId="77777777" w:rsidR="002E6965" w:rsidRPr="00F7744A" w:rsidRDefault="002E6965" w:rsidP="00734A86">
            <w:pPr>
              <w:rPr>
                <w:moveTo w:id="471" w:author="Bart Molenaar" w:date="2024-03-22T09:37:00Z"/>
                <w:highlight w:val="yellow"/>
              </w:rPr>
            </w:pPr>
            <w:moveTo w:id="472" w:author="Bart Molenaar" w:date="2024-03-22T09:37:00Z">
              <w:r>
                <w:rPr>
                  <w:highlight w:val="yellow"/>
                </w:rPr>
                <w:t>TA 19</w:t>
              </w:r>
            </w:moveTo>
          </w:p>
        </w:tc>
        <w:tc>
          <w:tcPr>
            <w:tcW w:w="1300" w:type="dxa"/>
          </w:tcPr>
          <w:p w14:paraId="57E10AEE" w14:textId="77777777" w:rsidR="002E6965" w:rsidRPr="00B36298" w:rsidRDefault="002E6965" w:rsidP="00734A86">
            <w:pPr>
              <w:rPr>
                <w:moveTo w:id="473" w:author="Bart Molenaar" w:date="2024-03-22T09:37:00Z"/>
              </w:rPr>
            </w:pPr>
            <w:moveTo w:id="474" w:author="Bart Molenaar" w:date="2024-03-22T09:37:00Z">
              <w:r w:rsidRPr="00B36298">
                <w:t>MA 10</w:t>
              </w:r>
            </w:moveTo>
          </w:p>
        </w:tc>
        <w:tc>
          <w:tcPr>
            <w:tcW w:w="1335" w:type="dxa"/>
          </w:tcPr>
          <w:p w14:paraId="6F6D228D" w14:textId="77777777" w:rsidR="002E6965" w:rsidRDefault="002E6965" w:rsidP="00734A86">
            <w:pPr>
              <w:rPr>
                <w:moveTo w:id="475" w:author="Bart Molenaar" w:date="2024-03-22T09:37:00Z"/>
              </w:rPr>
            </w:pPr>
            <w:moveTo w:id="476" w:author="Bart Molenaar" w:date="2024-03-22T09:37:00Z">
              <w:r>
                <w:t>STOP-TA</w:t>
              </w:r>
            </w:moveTo>
          </w:p>
        </w:tc>
        <w:tc>
          <w:tcPr>
            <w:tcW w:w="1402" w:type="dxa"/>
          </w:tcPr>
          <w:p w14:paraId="48D3701C" w14:textId="77777777" w:rsidR="002E6965" w:rsidRDefault="002E6965" w:rsidP="00734A86">
            <w:pPr>
              <w:rPr>
                <w:moveTo w:id="477" w:author="Bart Molenaar" w:date="2024-03-22T09:37:00Z"/>
              </w:rPr>
            </w:pPr>
            <w:moveTo w:id="478" w:author="Bart Molenaar" w:date="2024-03-22T09:37:00Z">
              <w:r>
                <w:t>GESTOPT</w:t>
              </w:r>
            </w:moveTo>
          </w:p>
        </w:tc>
        <w:tc>
          <w:tcPr>
            <w:tcW w:w="1214" w:type="dxa"/>
          </w:tcPr>
          <w:p w14:paraId="7280C9CC" w14:textId="77777777" w:rsidR="002E6965" w:rsidRDefault="002E6965" w:rsidP="00734A86">
            <w:pPr>
              <w:rPr>
                <w:moveTo w:id="479" w:author="Bart Molenaar" w:date="2024-03-22T09:37:00Z"/>
              </w:rPr>
            </w:pPr>
          </w:p>
        </w:tc>
      </w:tr>
      <w:tr w:rsidR="002E6965" w14:paraId="24173B8A" w14:textId="77777777" w:rsidTr="00734A86">
        <w:tc>
          <w:tcPr>
            <w:tcW w:w="1331" w:type="dxa"/>
          </w:tcPr>
          <w:p w14:paraId="5F8F7E42" w14:textId="77777777" w:rsidR="002E6965" w:rsidRDefault="002E6965" w:rsidP="00734A86">
            <w:pPr>
              <w:rPr>
                <w:moveTo w:id="480" w:author="Bart Molenaar" w:date="2024-03-22T09:37:00Z"/>
              </w:rPr>
            </w:pPr>
            <w:moveTo w:id="481" w:author="Bart Molenaar" w:date="2024-03-22T09:37:00Z">
              <w:r>
                <w:t>1</w:t>
              </w:r>
            </w:moveTo>
          </w:p>
        </w:tc>
        <w:tc>
          <w:tcPr>
            <w:tcW w:w="1266" w:type="dxa"/>
          </w:tcPr>
          <w:p w14:paraId="1EEBA4B6" w14:textId="77777777" w:rsidR="002E6965" w:rsidRDefault="002E6965" w:rsidP="00734A86">
            <w:pPr>
              <w:rPr>
                <w:moveTo w:id="482" w:author="Bart Molenaar" w:date="2024-03-22T09:37:00Z"/>
              </w:rPr>
            </w:pPr>
            <w:moveTo w:id="483" w:author="Bart Molenaar" w:date="2024-03-22T09:37:00Z">
              <w:r>
                <w:t>TA 33</w:t>
              </w:r>
            </w:moveTo>
          </w:p>
        </w:tc>
        <w:tc>
          <w:tcPr>
            <w:tcW w:w="1214" w:type="dxa"/>
          </w:tcPr>
          <w:p w14:paraId="511AA1D3" w14:textId="77777777" w:rsidR="002E6965" w:rsidRPr="00F7744A" w:rsidRDefault="002E6965" w:rsidP="00734A86">
            <w:pPr>
              <w:rPr>
                <w:moveTo w:id="484" w:author="Bart Molenaar" w:date="2024-03-22T09:37:00Z"/>
                <w:highlight w:val="yellow"/>
              </w:rPr>
            </w:pPr>
            <w:moveTo w:id="485" w:author="Bart Molenaar" w:date="2024-03-22T09:37:00Z">
              <w:r>
                <w:rPr>
                  <w:highlight w:val="yellow"/>
                </w:rPr>
                <w:t>TA 19</w:t>
              </w:r>
            </w:moveTo>
          </w:p>
        </w:tc>
        <w:tc>
          <w:tcPr>
            <w:tcW w:w="1300" w:type="dxa"/>
          </w:tcPr>
          <w:p w14:paraId="05BEEEFA" w14:textId="77777777" w:rsidR="002E6965" w:rsidRPr="00B36298" w:rsidRDefault="002E6965" w:rsidP="00734A86">
            <w:pPr>
              <w:rPr>
                <w:moveTo w:id="486" w:author="Bart Molenaar" w:date="2024-03-22T09:37:00Z"/>
              </w:rPr>
            </w:pPr>
            <w:moveTo w:id="487" w:author="Bart Molenaar" w:date="2024-03-22T09:37:00Z">
              <w:r w:rsidRPr="00B36298">
                <w:t>MA 10</w:t>
              </w:r>
            </w:moveTo>
          </w:p>
        </w:tc>
        <w:tc>
          <w:tcPr>
            <w:tcW w:w="1335" w:type="dxa"/>
          </w:tcPr>
          <w:p w14:paraId="08E29FB3" w14:textId="77777777" w:rsidR="002E6965" w:rsidRDefault="002E6965" w:rsidP="00734A86">
            <w:pPr>
              <w:rPr>
                <w:moveTo w:id="488" w:author="Bart Molenaar" w:date="2024-03-22T09:37:00Z"/>
              </w:rPr>
            </w:pPr>
          </w:p>
        </w:tc>
        <w:tc>
          <w:tcPr>
            <w:tcW w:w="1402" w:type="dxa"/>
          </w:tcPr>
          <w:p w14:paraId="79155650" w14:textId="77777777" w:rsidR="002E6965" w:rsidRDefault="002E6965" w:rsidP="00734A86">
            <w:pPr>
              <w:rPr>
                <w:moveTo w:id="489" w:author="Bart Molenaar" w:date="2024-03-22T09:37:00Z"/>
              </w:rPr>
            </w:pPr>
            <w:moveTo w:id="490" w:author="Bart Molenaar" w:date="2024-03-22T09:37:00Z">
              <w:r>
                <w:t>GESTOPT</w:t>
              </w:r>
            </w:moveTo>
          </w:p>
        </w:tc>
        <w:tc>
          <w:tcPr>
            <w:tcW w:w="1214" w:type="dxa"/>
          </w:tcPr>
          <w:p w14:paraId="429D356C" w14:textId="77777777" w:rsidR="002E6965" w:rsidRDefault="002E6965" w:rsidP="00734A86">
            <w:pPr>
              <w:rPr>
                <w:moveTo w:id="491" w:author="Bart Molenaar" w:date="2024-03-22T09:37:00Z"/>
              </w:rPr>
            </w:pPr>
          </w:p>
        </w:tc>
      </w:tr>
    </w:tbl>
    <w:p w14:paraId="2A53E5AA" w14:textId="77777777" w:rsidR="002E6965" w:rsidRDefault="002E6965" w:rsidP="002E6965">
      <w:pPr>
        <w:rPr>
          <w:moveTo w:id="492" w:author="Bart Molenaar" w:date="2024-03-22T09:37:00Z"/>
        </w:rPr>
      </w:pPr>
    </w:p>
    <w:p w14:paraId="6F9E7E00" w14:textId="77777777" w:rsidR="002E6965" w:rsidRPr="005879BD" w:rsidRDefault="002E6965" w:rsidP="002E6965">
      <w:pPr>
        <w:rPr>
          <w:moveTo w:id="493" w:author="Bart Molenaar" w:date="2024-03-22T09:37:00Z"/>
        </w:rPr>
      </w:pPr>
      <w:moveTo w:id="494" w:author="Bart Molenaar" w:date="2024-03-22T09:37:00Z">
        <w:r>
          <w:t>In onderstaand geval is TA 33 gestopt door TA 22, echter de stop-datum is in de toekomst</w:t>
        </w:r>
      </w:moveTo>
    </w:p>
    <w:tbl>
      <w:tblPr>
        <w:tblStyle w:val="TableGrid"/>
        <w:tblW w:w="0" w:type="auto"/>
        <w:tblLook w:val="04A0" w:firstRow="1" w:lastRow="0" w:firstColumn="1" w:lastColumn="0" w:noHBand="0" w:noVBand="1"/>
      </w:tblPr>
      <w:tblGrid>
        <w:gridCol w:w="1331"/>
        <w:gridCol w:w="1266"/>
        <w:gridCol w:w="1214"/>
        <w:gridCol w:w="1300"/>
        <w:gridCol w:w="1335"/>
        <w:gridCol w:w="1402"/>
        <w:gridCol w:w="1214"/>
      </w:tblGrid>
      <w:tr w:rsidR="002E6965" w14:paraId="1708C2E6" w14:textId="77777777" w:rsidTr="00734A86">
        <w:tc>
          <w:tcPr>
            <w:tcW w:w="1331" w:type="dxa"/>
          </w:tcPr>
          <w:p w14:paraId="2E54BEA3" w14:textId="77777777" w:rsidR="002E6965" w:rsidRDefault="002E6965" w:rsidP="00734A86">
            <w:pPr>
              <w:rPr>
                <w:moveTo w:id="495" w:author="Bart Molenaar" w:date="2024-03-22T09:37:00Z"/>
              </w:rPr>
            </w:pPr>
            <w:moveTo w:id="496" w:author="Bart Molenaar" w:date="2024-03-22T09:37:00Z">
              <w:r>
                <w:t>MBH-ID</w:t>
              </w:r>
            </w:moveTo>
          </w:p>
        </w:tc>
        <w:tc>
          <w:tcPr>
            <w:tcW w:w="1266" w:type="dxa"/>
          </w:tcPr>
          <w:p w14:paraId="042237C7" w14:textId="77777777" w:rsidR="002E6965" w:rsidRDefault="002E6965" w:rsidP="00734A86">
            <w:pPr>
              <w:rPr>
                <w:moveTo w:id="497" w:author="Bart Molenaar" w:date="2024-03-22T09:37:00Z"/>
              </w:rPr>
            </w:pPr>
            <w:moveTo w:id="498" w:author="Bart Molenaar" w:date="2024-03-22T09:37:00Z">
              <w:r>
                <w:t>ID</w:t>
              </w:r>
            </w:moveTo>
          </w:p>
        </w:tc>
        <w:tc>
          <w:tcPr>
            <w:tcW w:w="1214" w:type="dxa"/>
          </w:tcPr>
          <w:p w14:paraId="2FC2887D" w14:textId="77777777" w:rsidR="002E6965" w:rsidRDefault="002E6965" w:rsidP="00734A86">
            <w:pPr>
              <w:rPr>
                <w:moveTo w:id="499" w:author="Bart Molenaar" w:date="2024-03-22T09:37:00Z"/>
              </w:rPr>
            </w:pPr>
            <w:moveTo w:id="500" w:author="Bart Molenaar" w:date="2024-03-22T09:37:00Z">
              <w:r>
                <w:t>REF TA-ID</w:t>
              </w:r>
            </w:moveTo>
          </w:p>
        </w:tc>
        <w:tc>
          <w:tcPr>
            <w:tcW w:w="1300" w:type="dxa"/>
          </w:tcPr>
          <w:p w14:paraId="54FAE9EB" w14:textId="77777777" w:rsidR="002E6965" w:rsidRDefault="002E6965" w:rsidP="00734A86">
            <w:pPr>
              <w:rPr>
                <w:moveTo w:id="501" w:author="Bart Molenaar" w:date="2024-03-22T09:37:00Z"/>
              </w:rPr>
            </w:pPr>
            <w:moveTo w:id="502" w:author="Bart Molenaar" w:date="2024-03-22T09:37:00Z">
              <w:r>
                <w:t>REF MA-ID</w:t>
              </w:r>
            </w:moveTo>
          </w:p>
        </w:tc>
        <w:tc>
          <w:tcPr>
            <w:tcW w:w="1335" w:type="dxa"/>
          </w:tcPr>
          <w:p w14:paraId="38ECB34A" w14:textId="77777777" w:rsidR="002E6965" w:rsidRDefault="002E6965" w:rsidP="00734A86">
            <w:pPr>
              <w:rPr>
                <w:moveTo w:id="503" w:author="Bart Molenaar" w:date="2024-03-22T09:37:00Z"/>
              </w:rPr>
            </w:pPr>
            <w:moveTo w:id="504" w:author="Bart Molenaar" w:date="2024-03-22T09:37:00Z">
              <w:r>
                <w:t>TYPE BS</w:t>
              </w:r>
            </w:moveTo>
          </w:p>
        </w:tc>
        <w:tc>
          <w:tcPr>
            <w:tcW w:w="1402" w:type="dxa"/>
          </w:tcPr>
          <w:p w14:paraId="6BA6EC55" w14:textId="77777777" w:rsidR="002E6965" w:rsidRDefault="002E6965" w:rsidP="00734A86">
            <w:pPr>
              <w:rPr>
                <w:moveTo w:id="505" w:author="Bart Molenaar" w:date="2024-03-22T09:37:00Z"/>
              </w:rPr>
            </w:pPr>
            <w:moveTo w:id="506" w:author="Bart Molenaar" w:date="2024-03-22T09:37:00Z">
              <w:r>
                <w:t xml:space="preserve">STATUS </w:t>
              </w:r>
              <w:r w:rsidRPr="00490A9B">
                <w:rPr>
                  <w:color w:val="FF0000"/>
                </w:rPr>
                <w:t>TA</w:t>
              </w:r>
            </w:moveTo>
          </w:p>
        </w:tc>
        <w:tc>
          <w:tcPr>
            <w:tcW w:w="1214" w:type="dxa"/>
          </w:tcPr>
          <w:p w14:paraId="7DC55988" w14:textId="77777777" w:rsidR="002E6965" w:rsidRDefault="002E6965" w:rsidP="00734A86">
            <w:pPr>
              <w:rPr>
                <w:moveTo w:id="507" w:author="Bart Molenaar" w:date="2024-03-22T09:37:00Z"/>
              </w:rPr>
            </w:pPr>
          </w:p>
        </w:tc>
      </w:tr>
      <w:tr w:rsidR="002E6965" w14:paraId="79AE8A30" w14:textId="77777777" w:rsidTr="00734A86">
        <w:tc>
          <w:tcPr>
            <w:tcW w:w="1331" w:type="dxa"/>
          </w:tcPr>
          <w:p w14:paraId="4629BB36" w14:textId="77777777" w:rsidR="002E6965" w:rsidRDefault="002E6965" w:rsidP="00734A86">
            <w:pPr>
              <w:rPr>
                <w:moveTo w:id="508" w:author="Bart Molenaar" w:date="2024-03-22T09:37:00Z"/>
              </w:rPr>
            </w:pPr>
            <w:moveTo w:id="509" w:author="Bart Molenaar" w:date="2024-03-22T09:37:00Z">
              <w:r>
                <w:t>1</w:t>
              </w:r>
            </w:moveTo>
          </w:p>
        </w:tc>
        <w:tc>
          <w:tcPr>
            <w:tcW w:w="1266" w:type="dxa"/>
          </w:tcPr>
          <w:p w14:paraId="49FFCF4C" w14:textId="77777777" w:rsidR="002E6965" w:rsidRDefault="002E6965" w:rsidP="00734A86">
            <w:pPr>
              <w:rPr>
                <w:moveTo w:id="510" w:author="Bart Molenaar" w:date="2024-03-22T09:37:00Z"/>
              </w:rPr>
            </w:pPr>
            <w:moveTo w:id="511" w:author="Bart Molenaar" w:date="2024-03-22T09:37:00Z">
              <w:r>
                <w:t>TA 22</w:t>
              </w:r>
            </w:moveTo>
          </w:p>
        </w:tc>
        <w:tc>
          <w:tcPr>
            <w:tcW w:w="1214" w:type="dxa"/>
          </w:tcPr>
          <w:p w14:paraId="75C077CA" w14:textId="77777777" w:rsidR="002E6965" w:rsidRPr="00F7744A" w:rsidRDefault="002E6965" w:rsidP="00734A86">
            <w:pPr>
              <w:rPr>
                <w:moveTo w:id="512" w:author="Bart Molenaar" w:date="2024-03-22T09:37:00Z"/>
                <w:highlight w:val="yellow"/>
              </w:rPr>
            </w:pPr>
            <w:moveTo w:id="513" w:author="Bart Molenaar" w:date="2024-03-22T09:37:00Z">
              <w:r>
                <w:rPr>
                  <w:highlight w:val="yellow"/>
                </w:rPr>
                <w:t>TA 19</w:t>
              </w:r>
            </w:moveTo>
          </w:p>
        </w:tc>
        <w:tc>
          <w:tcPr>
            <w:tcW w:w="1300" w:type="dxa"/>
          </w:tcPr>
          <w:p w14:paraId="73C070C6" w14:textId="77777777" w:rsidR="002E6965" w:rsidRPr="00B36298" w:rsidRDefault="002E6965" w:rsidP="00734A86">
            <w:pPr>
              <w:rPr>
                <w:moveTo w:id="514" w:author="Bart Molenaar" w:date="2024-03-22T09:37:00Z"/>
              </w:rPr>
            </w:pPr>
            <w:moveTo w:id="515" w:author="Bart Molenaar" w:date="2024-03-22T09:37:00Z">
              <w:r w:rsidRPr="00B36298">
                <w:t>MA 10</w:t>
              </w:r>
            </w:moveTo>
          </w:p>
        </w:tc>
        <w:tc>
          <w:tcPr>
            <w:tcW w:w="1335" w:type="dxa"/>
          </w:tcPr>
          <w:p w14:paraId="38B34774" w14:textId="77777777" w:rsidR="002E6965" w:rsidRDefault="002E6965" w:rsidP="00734A86">
            <w:pPr>
              <w:rPr>
                <w:moveTo w:id="516" w:author="Bart Molenaar" w:date="2024-03-22T09:37:00Z"/>
              </w:rPr>
            </w:pPr>
            <w:moveTo w:id="517" w:author="Bart Molenaar" w:date="2024-03-22T09:37:00Z">
              <w:r>
                <w:t>STOP-TA</w:t>
              </w:r>
            </w:moveTo>
          </w:p>
        </w:tc>
        <w:tc>
          <w:tcPr>
            <w:tcW w:w="1402" w:type="dxa"/>
          </w:tcPr>
          <w:p w14:paraId="50C8F9CB" w14:textId="77777777" w:rsidR="002E6965" w:rsidRDefault="002E6965" w:rsidP="00734A86">
            <w:pPr>
              <w:rPr>
                <w:moveTo w:id="518" w:author="Bart Molenaar" w:date="2024-03-22T09:37:00Z"/>
              </w:rPr>
            </w:pPr>
            <w:moveTo w:id="519" w:author="Bart Molenaar" w:date="2024-03-22T09:37:00Z">
              <w:r>
                <w:t>GESTOPT TOEKOMST</w:t>
              </w:r>
            </w:moveTo>
          </w:p>
        </w:tc>
        <w:tc>
          <w:tcPr>
            <w:tcW w:w="1214" w:type="dxa"/>
          </w:tcPr>
          <w:p w14:paraId="4923B39E" w14:textId="77777777" w:rsidR="002E6965" w:rsidRDefault="002E6965" w:rsidP="00734A86">
            <w:pPr>
              <w:rPr>
                <w:moveTo w:id="520" w:author="Bart Molenaar" w:date="2024-03-22T09:37:00Z"/>
              </w:rPr>
            </w:pPr>
          </w:p>
        </w:tc>
      </w:tr>
      <w:tr w:rsidR="002E6965" w14:paraId="6104F1CC" w14:textId="77777777" w:rsidTr="00734A86">
        <w:tc>
          <w:tcPr>
            <w:tcW w:w="1331" w:type="dxa"/>
          </w:tcPr>
          <w:p w14:paraId="37F852D1" w14:textId="77777777" w:rsidR="002E6965" w:rsidRDefault="002E6965" w:rsidP="00734A86">
            <w:pPr>
              <w:rPr>
                <w:moveTo w:id="521" w:author="Bart Molenaar" w:date="2024-03-22T09:37:00Z"/>
              </w:rPr>
            </w:pPr>
            <w:moveTo w:id="522" w:author="Bart Molenaar" w:date="2024-03-22T09:37:00Z">
              <w:r>
                <w:t>1</w:t>
              </w:r>
            </w:moveTo>
          </w:p>
        </w:tc>
        <w:tc>
          <w:tcPr>
            <w:tcW w:w="1266" w:type="dxa"/>
          </w:tcPr>
          <w:p w14:paraId="4C8DEDAC" w14:textId="77777777" w:rsidR="002E6965" w:rsidRDefault="002E6965" w:rsidP="00734A86">
            <w:pPr>
              <w:rPr>
                <w:moveTo w:id="523" w:author="Bart Molenaar" w:date="2024-03-22T09:37:00Z"/>
              </w:rPr>
            </w:pPr>
            <w:moveTo w:id="524" w:author="Bart Molenaar" w:date="2024-03-22T09:37:00Z">
              <w:r>
                <w:t>TA 33</w:t>
              </w:r>
            </w:moveTo>
          </w:p>
        </w:tc>
        <w:tc>
          <w:tcPr>
            <w:tcW w:w="1214" w:type="dxa"/>
          </w:tcPr>
          <w:p w14:paraId="7BE3BFD7" w14:textId="77777777" w:rsidR="002E6965" w:rsidRPr="00F7744A" w:rsidRDefault="002E6965" w:rsidP="00734A86">
            <w:pPr>
              <w:rPr>
                <w:moveTo w:id="525" w:author="Bart Molenaar" w:date="2024-03-22T09:37:00Z"/>
                <w:highlight w:val="yellow"/>
              </w:rPr>
            </w:pPr>
            <w:moveTo w:id="526" w:author="Bart Molenaar" w:date="2024-03-22T09:37:00Z">
              <w:r>
                <w:rPr>
                  <w:highlight w:val="yellow"/>
                </w:rPr>
                <w:t>TA 19</w:t>
              </w:r>
            </w:moveTo>
          </w:p>
        </w:tc>
        <w:tc>
          <w:tcPr>
            <w:tcW w:w="1300" w:type="dxa"/>
          </w:tcPr>
          <w:p w14:paraId="6B438B92" w14:textId="77777777" w:rsidR="002E6965" w:rsidRPr="00B36298" w:rsidRDefault="002E6965" w:rsidP="00734A86">
            <w:pPr>
              <w:rPr>
                <w:moveTo w:id="527" w:author="Bart Molenaar" w:date="2024-03-22T09:37:00Z"/>
              </w:rPr>
            </w:pPr>
            <w:moveTo w:id="528" w:author="Bart Molenaar" w:date="2024-03-22T09:37:00Z">
              <w:r w:rsidRPr="00B36298">
                <w:t>MA 10</w:t>
              </w:r>
            </w:moveTo>
          </w:p>
        </w:tc>
        <w:tc>
          <w:tcPr>
            <w:tcW w:w="1335" w:type="dxa"/>
          </w:tcPr>
          <w:p w14:paraId="194E529B" w14:textId="77777777" w:rsidR="002E6965" w:rsidRDefault="002E6965" w:rsidP="00734A86">
            <w:pPr>
              <w:rPr>
                <w:moveTo w:id="529" w:author="Bart Molenaar" w:date="2024-03-22T09:37:00Z"/>
              </w:rPr>
            </w:pPr>
          </w:p>
        </w:tc>
        <w:tc>
          <w:tcPr>
            <w:tcW w:w="1402" w:type="dxa"/>
          </w:tcPr>
          <w:p w14:paraId="6CC3D3CE" w14:textId="77777777" w:rsidR="002E6965" w:rsidRDefault="002E6965" w:rsidP="00734A86">
            <w:pPr>
              <w:rPr>
                <w:moveTo w:id="530" w:author="Bart Molenaar" w:date="2024-03-22T09:37:00Z"/>
              </w:rPr>
            </w:pPr>
            <w:moveTo w:id="531" w:author="Bart Molenaar" w:date="2024-03-22T09:37:00Z">
              <w:r>
                <w:t>--</w:t>
              </w:r>
            </w:moveTo>
          </w:p>
        </w:tc>
        <w:tc>
          <w:tcPr>
            <w:tcW w:w="1214" w:type="dxa"/>
          </w:tcPr>
          <w:p w14:paraId="2FA17B53" w14:textId="77777777" w:rsidR="002E6965" w:rsidRDefault="002E6965" w:rsidP="00734A86">
            <w:pPr>
              <w:rPr>
                <w:moveTo w:id="532" w:author="Bart Molenaar" w:date="2024-03-22T09:37:00Z"/>
              </w:rPr>
            </w:pPr>
          </w:p>
        </w:tc>
      </w:tr>
    </w:tbl>
    <w:p w14:paraId="15BD065D" w14:textId="77777777" w:rsidR="002E6965" w:rsidRDefault="002E6965" w:rsidP="002E6965">
      <w:pPr>
        <w:rPr>
          <w:moveTo w:id="533" w:author="Bart Molenaar" w:date="2024-03-22T09:37:00Z"/>
        </w:rPr>
      </w:pPr>
    </w:p>
    <w:p w14:paraId="0FA9DCCE" w14:textId="77777777" w:rsidR="002E6965" w:rsidRDefault="002E6965" w:rsidP="002E6965">
      <w:pPr>
        <w:rPr>
          <w:moveTo w:id="534" w:author="Bart Molenaar" w:date="2024-03-22T09:37:00Z"/>
        </w:rPr>
      </w:pPr>
      <w:moveTo w:id="535" w:author="Bart Molenaar" w:date="2024-03-22T09:37:00Z">
        <w:r>
          <w:t>Als de TA op de stoplijst staat is deze gestopt</w:t>
        </w:r>
      </w:moveTo>
    </w:p>
    <w:moveToRangeEnd w:id="449"/>
    <w:p w14:paraId="42228DC2" w14:textId="09E87C20" w:rsidR="002E6965" w:rsidDel="00FB22B7" w:rsidRDefault="002E6965" w:rsidP="00241F57">
      <w:pPr>
        <w:rPr>
          <w:del w:id="536" w:author="Bart Molenaar" w:date="2024-03-22T09:39:00Z"/>
        </w:rPr>
      </w:pPr>
    </w:p>
    <w:p w14:paraId="66B24493" w14:textId="30C0394C" w:rsidR="00197018" w:rsidRPr="00241F57" w:rsidRDefault="00197018" w:rsidP="005D15A3">
      <w:r>
        <w:t>Deze TA kan genegeerd worden, als deze extern is. Als het een ‘eigen’ TA is, zou</w:t>
      </w:r>
      <w:r w:rsidR="00AE3744">
        <w:t>den er additionele actie</w:t>
      </w:r>
      <w:r w:rsidR="00D23CA0">
        <w:t>s</w:t>
      </w:r>
      <w:r w:rsidR="00AE3744">
        <w:t xml:space="preserve"> benodigd kunnen zijn</w:t>
      </w:r>
      <w:r w:rsidR="00D23CA0">
        <w:t>, zoals deze TA ook annuleren</w:t>
      </w:r>
      <w:r w:rsidR="00265AF9">
        <w:t xml:space="preserve">, </w:t>
      </w:r>
      <w:proofErr w:type="spellStart"/>
      <w:r w:rsidR="00265AF9">
        <w:t>etc</w:t>
      </w:r>
      <w:proofErr w:type="spellEnd"/>
    </w:p>
    <w:p w14:paraId="648E9E23" w14:textId="2F77B32F" w:rsidR="00FF0AE6" w:rsidRDefault="00DB71CF" w:rsidP="00FF0AE6">
      <w:pPr>
        <w:pStyle w:val="Heading3"/>
      </w:pPr>
      <w:r>
        <w:t>(</w:t>
      </w:r>
      <w:r w:rsidR="00FF0AE6">
        <w:t>T</w:t>
      </w:r>
      <w:r w:rsidR="00122B68">
        <w:t>1</w:t>
      </w:r>
      <w:r>
        <w:t>)</w:t>
      </w:r>
      <w:r w:rsidR="00FF0AE6">
        <w:t xml:space="preserve"> de </w:t>
      </w:r>
      <w:r w:rsidR="00CF78E9">
        <w:t>TA</w:t>
      </w:r>
      <w:r w:rsidR="00FF0AE6">
        <w:t xml:space="preserve"> is geannuleerd</w:t>
      </w:r>
    </w:p>
    <w:p w14:paraId="3D4FD0E9" w14:textId="77777777" w:rsidR="00DB71CF" w:rsidRPr="00996117" w:rsidRDefault="00DB71CF" w:rsidP="00DB71CF"/>
    <w:p w14:paraId="3A0E4067" w14:textId="1983B06F" w:rsidR="00DB71CF" w:rsidRDefault="00DB71CF" w:rsidP="00DB71CF">
      <w:r>
        <w:t xml:space="preserve">Dit mag alleen bij toekomstige </w:t>
      </w:r>
      <w:proofErr w:type="spellStart"/>
      <w:r>
        <w:t>TA’s</w:t>
      </w:r>
      <w:proofErr w:type="spellEnd"/>
      <w:r>
        <w:t xml:space="preserve"> (en geen stop-</w:t>
      </w:r>
      <w:proofErr w:type="spellStart"/>
      <w:r>
        <w:t>TA’s</w:t>
      </w:r>
      <w:proofErr w:type="spellEnd"/>
      <w:r>
        <w:t>).</w:t>
      </w:r>
      <w:r>
        <w:br/>
        <w:t>Gevolg: De gerefereerde TA is niet meer van toepassing</w:t>
      </w:r>
    </w:p>
    <w:p w14:paraId="4FC98D61" w14:textId="41940E76" w:rsidR="00DB71CF" w:rsidRDefault="00DB71CF" w:rsidP="00DB71CF">
      <w:r>
        <w:t xml:space="preserve">Actie: Zet </w:t>
      </w:r>
      <w:r w:rsidR="00241470">
        <w:t xml:space="preserve">TA </w:t>
      </w:r>
      <w:r>
        <w:t xml:space="preserve">op lijst geannuleerde </w:t>
      </w:r>
      <w:proofErr w:type="spellStart"/>
      <w:r w:rsidR="00241470">
        <w:t>TA’s</w:t>
      </w:r>
      <w:proofErr w:type="spellEnd"/>
    </w:p>
    <w:tbl>
      <w:tblPr>
        <w:tblStyle w:val="TableGrid"/>
        <w:tblW w:w="0" w:type="auto"/>
        <w:tblLook w:val="04A0" w:firstRow="1" w:lastRow="0" w:firstColumn="1" w:lastColumn="0" w:noHBand="0" w:noVBand="1"/>
      </w:tblPr>
      <w:tblGrid>
        <w:gridCol w:w="1482"/>
        <w:gridCol w:w="1476"/>
        <w:gridCol w:w="1477"/>
        <w:gridCol w:w="1670"/>
        <w:gridCol w:w="1490"/>
        <w:gridCol w:w="1467"/>
      </w:tblGrid>
      <w:tr w:rsidR="00DB71CF" w14:paraId="5EB622D7" w14:textId="77777777" w:rsidTr="00705831">
        <w:tc>
          <w:tcPr>
            <w:tcW w:w="1510" w:type="dxa"/>
          </w:tcPr>
          <w:p w14:paraId="0241938A" w14:textId="77777777" w:rsidR="00DB71CF" w:rsidRDefault="00DB71CF" w:rsidP="00705831">
            <w:r>
              <w:t>MBH-ID</w:t>
            </w:r>
          </w:p>
        </w:tc>
        <w:tc>
          <w:tcPr>
            <w:tcW w:w="1510" w:type="dxa"/>
          </w:tcPr>
          <w:p w14:paraId="28C5CBAF" w14:textId="63B4E4E4" w:rsidR="00DB71CF" w:rsidRDefault="00DB71CF" w:rsidP="00705831">
            <w:r>
              <w:t>TA-ID</w:t>
            </w:r>
          </w:p>
        </w:tc>
        <w:tc>
          <w:tcPr>
            <w:tcW w:w="1510" w:type="dxa"/>
          </w:tcPr>
          <w:p w14:paraId="4723B50B" w14:textId="691C538C" w:rsidR="00DB71CF" w:rsidRDefault="00DB71CF" w:rsidP="00705831">
            <w:r>
              <w:t>REF TA-ID</w:t>
            </w:r>
          </w:p>
        </w:tc>
        <w:tc>
          <w:tcPr>
            <w:tcW w:w="1510" w:type="dxa"/>
          </w:tcPr>
          <w:p w14:paraId="3FE547E1" w14:textId="5C5EF1D0" w:rsidR="00DB71CF" w:rsidRDefault="00DB71CF" w:rsidP="00705831">
            <w:r>
              <w:t>TYPE TA</w:t>
            </w:r>
          </w:p>
        </w:tc>
        <w:tc>
          <w:tcPr>
            <w:tcW w:w="1511" w:type="dxa"/>
          </w:tcPr>
          <w:p w14:paraId="5A035742" w14:textId="77777777" w:rsidR="00DB71CF" w:rsidRDefault="00DB71CF" w:rsidP="00705831">
            <w:r>
              <w:t>STATUS</w:t>
            </w:r>
          </w:p>
        </w:tc>
        <w:tc>
          <w:tcPr>
            <w:tcW w:w="1511" w:type="dxa"/>
          </w:tcPr>
          <w:p w14:paraId="4D37549E" w14:textId="77777777" w:rsidR="00DB71CF" w:rsidRDefault="00DB71CF" w:rsidP="00705831"/>
        </w:tc>
      </w:tr>
      <w:tr w:rsidR="00DB71CF" w14:paraId="0C20B331" w14:textId="77777777" w:rsidTr="00705831">
        <w:tc>
          <w:tcPr>
            <w:tcW w:w="1510" w:type="dxa"/>
          </w:tcPr>
          <w:p w14:paraId="0C636C19" w14:textId="77777777" w:rsidR="00DB71CF" w:rsidRDefault="00DB71CF" w:rsidP="00705831">
            <w:r>
              <w:t>1</w:t>
            </w:r>
          </w:p>
        </w:tc>
        <w:tc>
          <w:tcPr>
            <w:tcW w:w="1510" w:type="dxa"/>
          </w:tcPr>
          <w:p w14:paraId="5D36B453" w14:textId="4E90FF27" w:rsidR="00DB71CF" w:rsidRDefault="00895559" w:rsidP="00705831">
            <w:r>
              <w:t>T</w:t>
            </w:r>
            <w:r w:rsidR="00DB71CF">
              <w:t>A 8</w:t>
            </w:r>
          </w:p>
        </w:tc>
        <w:tc>
          <w:tcPr>
            <w:tcW w:w="1510" w:type="dxa"/>
          </w:tcPr>
          <w:p w14:paraId="16B0CBAA" w14:textId="3522769B" w:rsidR="00DB71CF" w:rsidRDefault="00895559" w:rsidP="00705831">
            <w:r>
              <w:t>T</w:t>
            </w:r>
            <w:r w:rsidR="00DB71CF">
              <w:t>A 6</w:t>
            </w:r>
          </w:p>
        </w:tc>
        <w:tc>
          <w:tcPr>
            <w:tcW w:w="1510" w:type="dxa"/>
          </w:tcPr>
          <w:p w14:paraId="178207BC" w14:textId="77777777" w:rsidR="00DB71CF" w:rsidRDefault="00DB71CF" w:rsidP="00705831">
            <w:r>
              <w:t>GEANNULLEERD</w:t>
            </w:r>
          </w:p>
        </w:tc>
        <w:tc>
          <w:tcPr>
            <w:tcW w:w="1511" w:type="dxa"/>
          </w:tcPr>
          <w:p w14:paraId="726F7C01" w14:textId="77777777" w:rsidR="00DB71CF" w:rsidRDefault="00DB71CF" w:rsidP="00705831">
            <w:r>
              <w:t>--</w:t>
            </w:r>
          </w:p>
        </w:tc>
        <w:tc>
          <w:tcPr>
            <w:tcW w:w="1511" w:type="dxa"/>
          </w:tcPr>
          <w:p w14:paraId="39F521DB" w14:textId="77777777" w:rsidR="00DB71CF" w:rsidRDefault="00DB71CF" w:rsidP="00705831"/>
        </w:tc>
      </w:tr>
    </w:tbl>
    <w:p w14:paraId="5D87101A" w14:textId="77777777" w:rsidR="00DB71CF" w:rsidRDefault="00DB71CF" w:rsidP="00DB71CF"/>
    <w:p w14:paraId="2181A338" w14:textId="498317A5" w:rsidR="00DB71CF" w:rsidRDefault="00DB71CF" w:rsidP="00DB71CF">
      <w:pPr>
        <w:pStyle w:val="Heading3"/>
      </w:pPr>
      <w:r>
        <w:t>(</w:t>
      </w:r>
      <w:r w:rsidR="00895559">
        <w:t>T</w:t>
      </w:r>
      <w:r w:rsidR="00122B68">
        <w:t>2</w:t>
      </w:r>
      <w:r>
        <w:t xml:space="preserve">) Staat </w:t>
      </w:r>
      <w:r w:rsidR="00CF78E9">
        <w:t>T</w:t>
      </w:r>
      <w:r>
        <w:t>A op geannuleerde checklist</w:t>
      </w:r>
    </w:p>
    <w:p w14:paraId="7C16E8CD" w14:textId="5AFFE821" w:rsidR="004D50C6" w:rsidRDefault="00DB71CF" w:rsidP="00DB71CF">
      <w:r>
        <w:t xml:space="preserve">Dat wil zeggen komt </w:t>
      </w:r>
      <w:r w:rsidR="00895559">
        <w:t>T</w:t>
      </w:r>
      <w:r>
        <w:t xml:space="preserve">A-ID voor in de kolom REF </w:t>
      </w:r>
      <w:r w:rsidR="00895559">
        <w:t>T</w:t>
      </w:r>
      <w:r>
        <w:t xml:space="preserve">A-ID en het type van die </w:t>
      </w:r>
      <w:r w:rsidR="00895559">
        <w:t>T</w:t>
      </w:r>
      <w:r>
        <w:t>A is geannuleerd</w:t>
      </w:r>
      <w:r>
        <w:br/>
        <w:t xml:space="preserve">In het voorbeeld </w:t>
      </w:r>
      <w:r w:rsidR="00895559">
        <w:t>T</w:t>
      </w:r>
      <w:r>
        <w:t>A 6 wordt beoordeeld. Deze komt voor in de kolom REF-</w:t>
      </w:r>
      <w:r w:rsidR="00895559">
        <w:t>T</w:t>
      </w:r>
      <w:r>
        <w:t>A-ID en het type is geannuleerd.</w:t>
      </w:r>
    </w:p>
    <w:p w14:paraId="34F7F91C" w14:textId="0FC7B928" w:rsidR="00DB71CF" w:rsidRDefault="00DB71CF" w:rsidP="00DB71CF">
      <w:r>
        <w:t xml:space="preserve">Actie: Negeer deze </w:t>
      </w:r>
      <w:r w:rsidR="00895559">
        <w:t>T</w:t>
      </w:r>
      <w:r>
        <w:t xml:space="preserve">A, De geannuleerde </w:t>
      </w:r>
      <w:r w:rsidR="00895559">
        <w:t>T</w:t>
      </w:r>
      <w:r>
        <w:t xml:space="preserve">A mag </w:t>
      </w:r>
      <w:r w:rsidR="00504C86">
        <w:t xml:space="preserve">eventueel </w:t>
      </w:r>
      <w:r>
        <w:t>uit de checklist</w:t>
      </w:r>
      <w:r w:rsidR="00504C86">
        <w:t xml:space="preserve"> (tenzij we later nog iets met de MGB willen doen.</w:t>
      </w:r>
    </w:p>
    <w:p w14:paraId="281C65F7" w14:textId="582F7E01" w:rsidR="00DB71CF" w:rsidRDefault="00DB71CF" w:rsidP="00DB71CF">
      <w:r>
        <w:t xml:space="preserve">Als deze </w:t>
      </w:r>
      <w:r w:rsidR="00962595">
        <w:t xml:space="preserve">TA </w:t>
      </w:r>
      <w:r>
        <w:t xml:space="preserve">al is opgeslagen in het actuele medicatiedossier, ‘verwijder’ deze dan uit dit overzicht (eventueel met aanvullende gebruikersacties). </w:t>
      </w:r>
    </w:p>
    <w:p w14:paraId="596F3D0B" w14:textId="099B2742" w:rsidR="006214F0" w:rsidDel="006F31F5" w:rsidRDefault="006214F0" w:rsidP="005B4CD4">
      <w:pPr>
        <w:rPr>
          <w:del w:id="537" w:author="Bart Molenaar" w:date="2024-04-09T09:56:00Z"/>
        </w:rPr>
      </w:pPr>
    </w:p>
    <w:p w14:paraId="7E1CF981" w14:textId="59320E0B" w:rsidR="00521CDF" w:rsidDel="006F31F5" w:rsidRDefault="00521CDF" w:rsidP="00AE48BA">
      <w:pPr>
        <w:pStyle w:val="Heading3"/>
        <w:rPr>
          <w:del w:id="538" w:author="Bart Molenaar" w:date="2024-04-09T09:56:00Z"/>
        </w:rPr>
      </w:pPr>
      <w:del w:id="539" w:author="Bart Molenaar" w:date="2024-04-09T09:56:00Z">
        <w:r w:rsidDel="006F31F5">
          <w:delText>(</w:delText>
        </w:r>
        <w:r w:rsidR="00122B68" w:rsidDel="006F31F5">
          <w:delText>X 1</w:delText>
        </w:r>
        <w:r w:rsidDel="006F31F5">
          <w:delText xml:space="preserve">) </w:delText>
        </w:r>
        <w:r w:rsidR="00AE48BA" w:rsidRPr="000D1A21" w:rsidDel="006F31F5">
          <w:delText xml:space="preserve">Is het geen </w:delText>
        </w:r>
        <w:r w:rsidR="00F430EA" w:rsidDel="006F31F5">
          <w:delText>STOP-TA</w:delText>
        </w:r>
        <w:r w:rsidR="00AE48BA" w:rsidRPr="000D1A21" w:rsidDel="006F31F5">
          <w:delText xml:space="preserve"> en de stopdatumtijd in het verleden</w:delText>
        </w:r>
      </w:del>
    </w:p>
    <w:p w14:paraId="45269013" w14:textId="28EC9B77" w:rsidR="00521CDF" w:rsidDel="006F31F5" w:rsidRDefault="00122B68" w:rsidP="00521CDF">
      <w:pPr>
        <w:rPr>
          <w:del w:id="540" w:author="Bart Molenaar" w:date="2024-04-09T09:56:00Z"/>
        </w:rPr>
      </w:pPr>
      <w:del w:id="541" w:author="Bart Molenaar" w:date="2024-04-09T09:56:00Z">
        <w:r w:rsidDel="006F31F5">
          <w:delText>Een optionele controle die het proces zou kunnen versnellen.</w:delText>
        </w:r>
        <w:r w:rsidDel="006F31F5">
          <w:br/>
          <w:delText xml:space="preserve">Het gevolg is dat </w:delText>
        </w:r>
        <w:r w:rsidR="00FF4C3E" w:rsidDel="006F31F5">
          <w:delText>er potentieel wijzigingen zouden kunnen zijn die er voor zorgen dat de stopdatum</w:delText>
        </w:r>
        <w:r w:rsidR="003C756F" w:rsidDel="006F31F5">
          <w:delText>tijd</w:delText>
        </w:r>
        <w:r w:rsidR="00FF4C3E" w:rsidDel="006F31F5">
          <w:delText xml:space="preserve"> nog eerder valt (andere STOP-TA’s of STOP-MA), maar voor de actualiteit is dat niet interessant</w:delText>
        </w:r>
        <w:r w:rsidR="000611A0" w:rsidDel="006F31F5">
          <w:delText>.. Voor detail informatie natuurlijk wel.</w:delText>
        </w:r>
      </w:del>
    </w:p>
    <w:p w14:paraId="3BAB6D69" w14:textId="1814EE0A" w:rsidR="00316CA4" w:rsidDel="006F31F5" w:rsidRDefault="00316CA4" w:rsidP="00521CDF">
      <w:pPr>
        <w:rPr>
          <w:del w:id="542" w:author="Bart Molenaar" w:date="2024-04-09T09:56:00Z"/>
        </w:rPr>
      </w:pPr>
    </w:p>
    <w:p w14:paraId="41026589" w14:textId="3E69BF74" w:rsidR="00316CA4" w:rsidDel="006F31F5" w:rsidRDefault="00316CA4" w:rsidP="00316CA4">
      <w:pPr>
        <w:pStyle w:val="Heading3"/>
        <w:rPr>
          <w:del w:id="543" w:author="Bart Molenaar" w:date="2024-04-09T09:56:00Z"/>
        </w:rPr>
      </w:pPr>
      <w:del w:id="544" w:author="Bart Molenaar" w:date="2024-04-09T09:56:00Z">
        <w:r w:rsidDel="006F31F5">
          <w:delText xml:space="preserve">(X 2) </w:delText>
        </w:r>
        <w:r w:rsidRPr="000D1A21" w:rsidDel="006F31F5">
          <w:delText xml:space="preserve">Is het </w:delText>
        </w:r>
        <w:r w:rsidR="00F430EA" w:rsidDel="006F31F5">
          <w:delText xml:space="preserve">een STOP-TA </w:delText>
        </w:r>
        <w:r w:rsidRPr="000D1A21" w:rsidDel="006F31F5">
          <w:delText>en de stopdatumtijd in het verleden</w:delText>
        </w:r>
      </w:del>
    </w:p>
    <w:p w14:paraId="13FE09C5" w14:textId="64529BFB" w:rsidR="00316CA4" w:rsidDel="006F31F5" w:rsidRDefault="00316CA4" w:rsidP="00316CA4">
      <w:pPr>
        <w:rPr>
          <w:del w:id="545" w:author="Bart Molenaar" w:date="2024-04-09T09:56:00Z"/>
        </w:rPr>
      </w:pPr>
      <w:del w:id="546" w:author="Bart Molenaar" w:date="2024-04-09T09:56:00Z">
        <w:r w:rsidDel="006F31F5">
          <w:delText>Een optionele controle die het proces zou kunnen versnellen.</w:delText>
        </w:r>
        <w:r w:rsidDel="006F31F5">
          <w:br/>
          <w:delText>Het gevolg is dat er potentieel wijzigingen zouden kunnen zijn die er voor zorgen dat de stopdatum</w:delText>
        </w:r>
        <w:r w:rsidR="003C756F" w:rsidDel="006F31F5">
          <w:delText>tijd</w:delText>
        </w:r>
        <w:r w:rsidDel="006F31F5">
          <w:delText xml:space="preserve"> nog eerder valt (andere STOP-TA’s of STOP-MA), maar voor de actualiteit is dat niet interessant.. Voor detail informatie natuurlijk wel.</w:delText>
        </w:r>
      </w:del>
    </w:p>
    <w:p w14:paraId="6B65F204" w14:textId="6FB3094C" w:rsidR="00316CA4" w:rsidDel="006F31F5" w:rsidRDefault="003B3A52" w:rsidP="00521CDF">
      <w:pPr>
        <w:rPr>
          <w:del w:id="547" w:author="Bart Molenaar" w:date="2024-04-09T09:56:00Z"/>
        </w:rPr>
      </w:pPr>
      <w:del w:id="548" w:author="Bart Molenaar" w:date="2024-04-09T09:56:00Z">
        <w:r w:rsidDel="006F31F5">
          <w:delText xml:space="preserve">Actie: Zet stop-ta op </w:delText>
        </w:r>
        <w:r w:rsidR="00125C71" w:rsidDel="006F31F5">
          <w:delText>checklist gestopte TA’s</w:delText>
        </w:r>
      </w:del>
    </w:p>
    <w:p w14:paraId="203DCE38" w14:textId="77777777" w:rsidR="00521CDF" w:rsidRDefault="00521CDF" w:rsidP="005B4CD4"/>
    <w:p w14:paraId="42285F08" w14:textId="185C73D7" w:rsidR="006F1479" w:rsidRDefault="006F1479" w:rsidP="006F1479">
      <w:pPr>
        <w:pStyle w:val="Heading3"/>
      </w:pPr>
      <w:r>
        <w:t>(T3)</w:t>
      </w:r>
      <w:r w:rsidR="009E3735">
        <w:t xml:space="preserve"> Staat de MBH-ID op de checklist van </w:t>
      </w:r>
      <w:proofErr w:type="spellStart"/>
      <w:r w:rsidR="009E3735">
        <w:t>MA’s</w:t>
      </w:r>
      <w:proofErr w:type="spellEnd"/>
    </w:p>
    <w:p w14:paraId="2DD4C5EA" w14:textId="5AD3B374" w:rsidR="009E3735" w:rsidRDefault="009E3735" w:rsidP="009E3735">
      <w:r>
        <w:t xml:space="preserve">De MA checklist bevat de lijst van relevante </w:t>
      </w:r>
      <w:proofErr w:type="spellStart"/>
      <w:r>
        <w:t>MA’s</w:t>
      </w:r>
      <w:proofErr w:type="spellEnd"/>
      <w:r>
        <w:t xml:space="preserve">. Als de MBH-ID niet op deze lijst voorkomt, dan </w:t>
      </w:r>
      <w:r w:rsidR="00B16F30">
        <w:t xml:space="preserve">is de TA niet gekoppeld en moet apart worden behandeld (er zijn geen </w:t>
      </w:r>
      <w:proofErr w:type="spellStart"/>
      <w:r w:rsidR="00B16F30">
        <w:t>MA’s</w:t>
      </w:r>
      <w:proofErr w:type="spellEnd"/>
      <w:r w:rsidR="00B16F30">
        <w:t xml:space="preserve"> die deze TA kunnen stoppen).</w:t>
      </w:r>
      <w:r w:rsidR="0047009E">
        <w:br/>
        <w:t>NB: Als er WEL een referentie naar een MA in de TA staat</w:t>
      </w:r>
      <w:r w:rsidR="00C2479B">
        <w:t>, dan is het aanbevolen om een kenmerk te tonen dat de informatie incompleet is.</w:t>
      </w:r>
      <w:r w:rsidR="00516F38">
        <w:br/>
        <w:t>NB 2: Het kan ook zijn dat er sprake is van een generieke MBH-ID</w:t>
      </w:r>
      <w:r w:rsidR="00C90E0B">
        <w:t xml:space="preserve"> (en er dus geen referentie is)</w:t>
      </w:r>
    </w:p>
    <w:p w14:paraId="06984F32" w14:textId="67FB91D1" w:rsidR="00C90E0B" w:rsidRDefault="00C90E0B" w:rsidP="009E3735">
      <w:r>
        <w:t>Actie Als</w:t>
      </w:r>
      <w:r w:rsidR="00153DAC">
        <w:t xml:space="preserve"> de MBH-ID niet op de lijst staat, dan naar T</w:t>
      </w:r>
      <w:r w:rsidR="00521C32">
        <w:t>7</w:t>
      </w:r>
    </w:p>
    <w:p w14:paraId="6A394FB0" w14:textId="74EC933E" w:rsidR="00424847" w:rsidRDefault="00424847" w:rsidP="009E3735">
      <w:r>
        <w:t>Als de MBH-ID wel op de lijst staat dan naar T4</w:t>
      </w:r>
    </w:p>
    <w:p w14:paraId="32D9B9F8" w14:textId="77777777" w:rsidR="004D50C6" w:rsidRDefault="004D50C6" w:rsidP="009E3735"/>
    <w:p w14:paraId="09C1DA93" w14:textId="5C110992" w:rsidR="00DD5013" w:rsidRDefault="00DD5013" w:rsidP="00DD5013">
      <w:pPr>
        <w:pStyle w:val="Heading3"/>
      </w:pPr>
      <w:r>
        <w:t>(T4) Staat de gerefereerde MA op de checklist.</w:t>
      </w:r>
    </w:p>
    <w:p w14:paraId="14A90D5E" w14:textId="0E9AB38F" w:rsidR="00DB0126" w:rsidRDefault="00DB0126" w:rsidP="00DB0126"/>
    <w:tbl>
      <w:tblPr>
        <w:tblStyle w:val="TableGrid"/>
        <w:tblW w:w="0" w:type="auto"/>
        <w:tblLook w:val="04A0" w:firstRow="1" w:lastRow="0" w:firstColumn="1" w:lastColumn="0" w:noHBand="0" w:noVBand="1"/>
      </w:tblPr>
      <w:tblGrid>
        <w:gridCol w:w="1503"/>
        <w:gridCol w:w="1501"/>
        <w:gridCol w:w="1501"/>
        <w:gridCol w:w="1505"/>
        <w:gridCol w:w="1553"/>
        <w:gridCol w:w="1499"/>
      </w:tblGrid>
      <w:tr w:rsidR="00DB0126" w14:paraId="5548C3E2" w14:textId="77777777" w:rsidTr="00705831">
        <w:tc>
          <w:tcPr>
            <w:tcW w:w="1510" w:type="dxa"/>
          </w:tcPr>
          <w:p w14:paraId="42D5A5F5" w14:textId="77777777" w:rsidR="00DB0126" w:rsidRDefault="00DB0126" w:rsidP="00705831">
            <w:r>
              <w:t>MBH-ID</w:t>
            </w:r>
          </w:p>
        </w:tc>
        <w:tc>
          <w:tcPr>
            <w:tcW w:w="1510" w:type="dxa"/>
          </w:tcPr>
          <w:p w14:paraId="194C8B96" w14:textId="77777777" w:rsidR="00DB0126" w:rsidRDefault="00DB0126" w:rsidP="00705831">
            <w:r>
              <w:t>ID</w:t>
            </w:r>
          </w:p>
        </w:tc>
        <w:tc>
          <w:tcPr>
            <w:tcW w:w="1510" w:type="dxa"/>
          </w:tcPr>
          <w:p w14:paraId="2893BC54" w14:textId="77777777" w:rsidR="00DB0126" w:rsidRDefault="00DB0126" w:rsidP="00705831">
            <w:r>
              <w:t>REF MA-ID</w:t>
            </w:r>
          </w:p>
        </w:tc>
        <w:tc>
          <w:tcPr>
            <w:tcW w:w="1510" w:type="dxa"/>
          </w:tcPr>
          <w:p w14:paraId="46ACBD41" w14:textId="77777777" w:rsidR="00DB0126" w:rsidRDefault="00DB0126" w:rsidP="00705831">
            <w:r>
              <w:t>TYPE BS</w:t>
            </w:r>
          </w:p>
        </w:tc>
        <w:tc>
          <w:tcPr>
            <w:tcW w:w="1511" w:type="dxa"/>
          </w:tcPr>
          <w:p w14:paraId="6BE53F2D" w14:textId="77777777" w:rsidR="00DB0126" w:rsidRDefault="00DB0126" w:rsidP="00705831">
            <w:r>
              <w:t>STATUS MBH</w:t>
            </w:r>
          </w:p>
        </w:tc>
        <w:tc>
          <w:tcPr>
            <w:tcW w:w="1511" w:type="dxa"/>
          </w:tcPr>
          <w:p w14:paraId="54B59603" w14:textId="77777777" w:rsidR="00DB0126" w:rsidRDefault="00DB0126" w:rsidP="00705831"/>
        </w:tc>
      </w:tr>
      <w:tr w:rsidR="00DB0126" w14:paraId="54C6C628" w14:textId="77777777" w:rsidTr="00705831">
        <w:tc>
          <w:tcPr>
            <w:tcW w:w="1510" w:type="dxa"/>
          </w:tcPr>
          <w:p w14:paraId="638FAA4A" w14:textId="77777777" w:rsidR="00DB0126" w:rsidRDefault="00DB0126" w:rsidP="00705831">
            <w:r>
              <w:t>1</w:t>
            </w:r>
          </w:p>
        </w:tc>
        <w:tc>
          <w:tcPr>
            <w:tcW w:w="1510" w:type="dxa"/>
          </w:tcPr>
          <w:p w14:paraId="1984B605" w14:textId="77777777" w:rsidR="00DB0126" w:rsidRDefault="00DB0126" w:rsidP="00705831">
            <w:r>
              <w:t>MA 22</w:t>
            </w:r>
          </w:p>
        </w:tc>
        <w:tc>
          <w:tcPr>
            <w:tcW w:w="1510" w:type="dxa"/>
          </w:tcPr>
          <w:p w14:paraId="1347AF31" w14:textId="77777777" w:rsidR="00DB0126" w:rsidRPr="00973EF6" w:rsidRDefault="00DB0126" w:rsidP="00705831">
            <w:pPr>
              <w:rPr>
                <w:highlight w:val="yellow"/>
              </w:rPr>
            </w:pPr>
            <w:r w:rsidRPr="00973EF6">
              <w:rPr>
                <w:highlight w:val="yellow"/>
              </w:rPr>
              <w:t>MA 10</w:t>
            </w:r>
          </w:p>
        </w:tc>
        <w:tc>
          <w:tcPr>
            <w:tcW w:w="1510" w:type="dxa"/>
          </w:tcPr>
          <w:p w14:paraId="4018A851" w14:textId="77777777" w:rsidR="00DB0126" w:rsidRDefault="00DB0126" w:rsidP="00705831">
            <w:r>
              <w:t>STOP-MA</w:t>
            </w:r>
          </w:p>
        </w:tc>
        <w:tc>
          <w:tcPr>
            <w:tcW w:w="1511" w:type="dxa"/>
          </w:tcPr>
          <w:p w14:paraId="0CFE0A23" w14:textId="77CE1225" w:rsidR="00DB0126" w:rsidRDefault="00DB0126" w:rsidP="00705831">
            <w:r>
              <w:t>GESTOPT</w:t>
            </w:r>
            <w:r w:rsidR="00AF5F8A">
              <w:t xml:space="preserve"> (afhankelijk van stopdatum</w:t>
            </w:r>
            <w:r w:rsidR="00015D23">
              <w:t>tijd</w:t>
            </w:r>
            <w:r w:rsidR="00AF5F8A">
              <w:t>)</w:t>
            </w:r>
          </w:p>
        </w:tc>
        <w:tc>
          <w:tcPr>
            <w:tcW w:w="1511" w:type="dxa"/>
          </w:tcPr>
          <w:p w14:paraId="08D7AAF9" w14:textId="77777777" w:rsidR="00DB0126" w:rsidRDefault="00DB0126" w:rsidP="00705831"/>
        </w:tc>
      </w:tr>
      <w:tr w:rsidR="00DB0126" w14:paraId="45023D3F" w14:textId="77777777" w:rsidTr="00705831">
        <w:tc>
          <w:tcPr>
            <w:tcW w:w="1510" w:type="dxa"/>
          </w:tcPr>
          <w:p w14:paraId="68ACD31B" w14:textId="36860292" w:rsidR="00DB0126" w:rsidRDefault="00743757" w:rsidP="00705831">
            <w:r>
              <w:t>1</w:t>
            </w:r>
          </w:p>
        </w:tc>
        <w:tc>
          <w:tcPr>
            <w:tcW w:w="1510" w:type="dxa"/>
          </w:tcPr>
          <w:p w14:paraId="492BA633" w14:textId="77777777" w:rsidR="00DB0126" w:rsidRDefault="00DB0126" w:rsidP="00705831">
            <w:r>
              <w:t>TA 33</w:t>
            </w:r>
          </w:p>
        </w:tc>
        <w:tc>
          <w:tcPr>
            <w:tcW w:w="1510" w:type="dxa"/>
          </w:tcPr>
          <w:p w14:paraId="2A93C1E1" w14:textId="77777777" w:rsidR="00DB0126" w:rsidRPr="00973EF6" w:rsidRDefault="00DB0126" w:rsidP="00705831">
            <w:pPr>
              <w:rPr>
                <w:highlight w:val="yellow"/>
              </w:rPr>
            </w:pPr>
            <w:r w:rsidRPr="00973EF6">
              <w:rPr>
                <w:highlight w:val="yellow"/>
              </w:rPr>
              <w:t>MA 10</w:t>
            </w:r>
          </w:p>
        </w:tc>
        <w:tc>
          <w:tcPr>
            <w:tcW w:w="1510" w:type="dxa"/>
          </w:tcPr>
          <w:p w14:paraId="018195EE" w14:textId="073883A0" w:rsidR="00DB0126" w:rsidRDefault="00973EF6" w:rsidP="00705831">
            <w:r>
              <w:t>Normale TA</w:t>
            </w:r>
          </w:p>
        </w:tc>
        <w:tc>
          <w:tcPr>
            <w:tcW w:w="1511" w:type="dxa"/>
          </w:tcPr>
          <w:p w14:paraId="63617FFC" w14:textId="77777777" w:rsidR="00DB0126" w:rsidRDefault="00DB0126" w:rsidP="00705831">
            <w:r>
              <w:t>GESTOPT</w:t>
            </w:r>
          </w:p>
        </w:tc>
        <w:tc>
          <w:tcPr>
            <w:tcW w:w="1511" w:type="dxa"/>
          </w:tcPr>
          <w:p w14:paraId="2E77CD0D" w14:textId="77777777" w:rsidR="00DB0126" w:rsidRDefault="00DB0126" w:rsidP="00705831"/>
        </w:tc>
      </w:tr>
    </w:tbl>
    <w:p w14:paraId="5FE72DD1" w14:textId="57BE3414" w:rsidR="00DB0126" w:rsidRDefault="00743757" w:rsidP="00DB0126">
      <w:r>
        <w:t xml:space="preserve"> </w:t>
      </w:r>
    </w:p>
    <w:p w14:paraId="6588CEA0" w14:textId="09052F7C" w:rsidR="00743757" w:rsidRDefault="00531911" w:rsidP="00DB0126">
      <w:r>
        <w:t>Of</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531911" w14:paraId="73912280" w14:textId="77777777" w:rsidTr="00705831">
        <w:tc>
          <w:tcPr>
            <w:tcW w:w="1510" w:type="dxa"/>
          </w:tcPr>
          <w:p w14:paraId="26FB6B2F" w14:textId="77777777" w:rsidR="00531911" w:rsidRDefault="00531911" w:rsidP="00705831">
            <w:r>
              <w:t>MBH-ID</w:t>
            </w:r>
          </w:p>
        </w:tc>
        <w:tc>
          <w:tcPr>
            <w:tcW w:w="1510" w:type="dxa"/>
          </w:tcPr>
          <w:p w14:paraId="164BBA53" w14:textId="77777777" w:rsidR="00531911" w:rsidRDefault="00531911" w:rsidP="00705831">
            <w:r>
              <w:t>ID</w:t>
            </w:r>
          </w:p>
        </w:tc>
        <w:tc>
          <w:tcPr>
            <w:tcW w:w="1510" w:type="dxa"/>
          </w:tcPr>
          <w:p w14:paraId="7237CA3B" w14:textId="77777777" w:rsidR="00531911" w:rsidRDefault="00531911" w:rsidP="00705831">
            <w:r>
              <w:t>REF MA-ID</w:t>
            </w:r>
          </w:p>
        </w:tc>
        <w:tc>
          <w:tcPr>
            <w:tcW w:w="1510" w:type="dxa"/>
          </w:tcPr>
          <w:p w14:paraId="61562F98" w14:textId="77777777" w:rsidR="00531911" w:rsidRDefault="00531911" w:rsidP="00705831">
            <w:r>
              <w:t>TYPE BS</w:t>
            </w:r>
          </w:p>
        </w:tc>
        <w:tc>
          <w:tcPr>
            <w:tcW w:w="1511" w:type="dxa"/>
          </w:tcPr>
          <w:p w14:paraId="426CC54B" w14:textId="77777777" w:rsidR="00531911" w:rsidRDefault="00531911" w:rsidP="00705831">
            <w:r>
              <w:t>STATUS MBH</w:t>
            </w:r>
          </w:p>
        </w:tc>
        <w:tc>
          <w:tcPr>
            <w:tcW w:w="1511" w:type="dxa"/>
          </w:tcPr>
          <w:p w14:paraId="61D99760" w14:textId="77777777" w:rsidR="00531911" w:rsidRDefault="00531911" w:rsidP="00705831"/>
        </w:tc>
      </w:tr>
      <w:tr w:rsidR="00531911" w14:paraId="04284D54" w14:textId="77777777" w:rsidTr="00705831">
        <w:tc>
          <w:tcPr>
            <w:tcW w:w="1510" w:type="dxa"/>
          </w:tcPr>
          <w:p w14:paraId="21E58688" w14:textId="77777777" w:rsidR="00531911" w:rsidRDefault="00531911" w:rsidP="00705831">
            <w:r>
              <w:t>1</w:t>
            </w:r>
          </w:p>
        </w:tc>
        <w:tc>
          <w:tcPr>
            <w:tcW w:w="1510" w:type="dxa"/>
          </w:tcPr>
          <w:p w14:paraId="7D66D6F6" w14:textId="77777777" w:rsidR="00531911" w:rsidRDefault="00531911" w:rsidP="00705831">
            <w:r w:rsidRPr="00531911">
              <w:rPr>
                <w:highlight w:val="yellow"/>
              </w:rPr>
              <w:t>MA 22</w:t>
            </w:r>
          </w:p>
        </w:tc>
        <w:tc>
          <w:tcPr>
            <w:tcW w:w="1510" w:type="dxa"/>
          </w:tcPr>
          <w:p w14:paraId="6D51871D" w14:textId="77777777" w:rsidR="00531911" w:rsidRPr="00531911" w:rsidRDefault="00531911" w:rsidP="00705831">
            <w:r w:rsidRPr="00531911">
              <w:t>MA 10</w:t>
            </w:r>
          </w:p>
        </w:tc>
        <w:tc>
          <w:tcPr>
            <w:tcW w:w="1510" w:type="dxa"/>
          </w:tcPr>
          <w:p w14:paraId="6BB9452A" w14:textId="77777777" w:rsidR="00531911" w:rsidRDefault="00531911" w:rsidP="00705831">
            <w:r>
              <w:t>STOP-MA</w:t>
            </w:r>
          </w:p>
        </w:tc>
        <w:tc>
          <w:tcPr>
            <w:tcW w:w="1511" w:type="dxa"/>
          </w:tcPr>
          <w:p w14:paraId="3D9F502C" w14:textId="77777777" w:rsidR="00531911" w:rsidRDefault="00531911" w:rsidP="00705831">
            <w:r>
              <w:t>GESTOPT</w:t>
            </w:r>
          </w:p>
        </w:tc>
        <w:tc>
          <w:tcPr>
            <w:tcW w:w="1511" w:type="dxa"/>
          </w:tcPr>
          <w:p w14:paraId="23D381D3" w14:textId="77777777" w:rsidR="00531911" w:rsidRDefault="00531911" w:rsidP="00705831"/>
        </w:tc>
      </w:tr>
      <w:tr w:rsidR="00531911" w14:paraId="1AF47220" w14:textId="77777777" w:rsidTr="00705831">
        <w:tc>
          <w:tcPr>
            <w:tcW w:w="1510" w:type="dxa"/>
          </w:tcPr>
          <w:p w14:paraId="192B428B" w14:textId="77777777" w:rsidR="00531911" w:rsidRDefault="00531911" w:rsidP="00705831">
            <w:r>
              <w:t>1</w:t>
            </w:r>
          </w:p>
        </w:tc>
        <w:tc>
          <w:tcPr>
            <w:tcW w:w="1510" w:type="dxa"/>
          </w:tcPr>
          <w:p w14:paraId="2BA49CB9" w14:textId="77777777" w:rsidR="00531911" w:rsidRDefault="00531911" w:rsidP="00705831">
            <w:r>
              <w:t>TA 33</w:t>
            </w:r>
          </w:p>
        </w:tc>
        <w:tc>
          <w:tcPr>
            <w:tcW w:w="1510" w:type="dxa"/>
          </w:tcPr>
          <w:p w14:paraId="651D30F5" w14:textId="020AAEBF" w:rsidR="00531911" w:rsidRPr="00531911" w:rsidRDefault="00531911" w:rsidP="00705831">
            <w:r w:rsidRPr="00531911">
              <w:rPr>
                <w:highlight w:val="yellow"/>
              </w:rPr>
              <w:t>MA 22</w:t>
            </w:r>
          </w:p>
        </w:tc>
        <w:tc>
          <w:tcPr>
            <w:tcW w:w="1510" w:type="dxa"/>
          </w:tcPr>
          <w:p w14:paraId="2BEC1959" w14:textId="6992DD14" w:rsidR="00531911" w:rsidRDefault="00531911" w:rsidP="00705831">
            <w:r>
              <w:t>STOP-TA</w:t>
            </w:r>
          </w:p>
        </w:tc>
        <w:tc>
          <w:tcPr>
            <w:tcW w:w="1511" w:type="dxa"/>
          </w:tcPr>
          <w:p w14:paraId="1B9525DB" w14:textId="77777777" w:rsidR="00531911" w:rsidRDefault="00531911" w:rsidP="00705831">
            <w:r>
              <w:t>GESTOPT</w:t>
            </w:r>
          </w:p>
        </w:tc>
        <w:tc>
          <w:tcPr>
            <w:tcW w:w="1511" w:type="dxa"/>
          </w:tcPr>
          <w:p w14:paraId="43D9F0B7" w14:textId="77777777" w:rsidR="00531911" w:rsidRDefault="00531911" w:rsidP="00705831"/>
        </w:tc>
      </w:tr>
    </w:tbl>
    <w:p w14:paraId="362EE361" w14:textId="01E6E862" w:rsidR="00531911" w:rsidRDefault="00531911" w:rsidP="00DB0126"/>
    <w:p w14:paraId="126DA28A" w14:textId="2590EE96" w:rsidR="001302B5" w:rsidRPr="00DB0126" w:rsidRDefault="001302B5" w:rsidP="00DB0126">
      <w:r>
        <w:t>Stop in de toekomst..</w:t>
      </w:r>
    </w:p>
    <w:p w14:paraId="5F994286" w14:textId="1CEA1AC0" w:rsidR="00DD5013" w:rsidRDefault="00DD5013" w:rsidP="00DD5013">
      <w:r>
        <w:t>De TA heeft een referentie naar de</w:t>
      </w:r>
      <w:r w:rsidR="00815D72">
        <w:t xml:space="preserve"> MA</w:t>
      </w:r>
      <w:r w:rsidR="00A1263D">
        <w:t xml:space="preserve"> OF de referentie van naar de MA staat op de referentie </w:t>
      </w:r>
      <w:r w:rsidR="00DB0126">
        <w:t>MA</w:t>
      </w:r>
      <w:r w:rsidR="00815D72">
        <w:t>. Deze kan op de checklist staan, of niet.</w:t>
      </w:r>
    </w:p>
    <w:p w14:paraId="61EA3D4A" w14:textId="601AC27A" w:rsidR="00815D72" w:rsidRDefault="00815D72" w:rsidP="00DD5013">
      <w:r>
        <w:t>Als deze niet op de checklist staat, dan is er een nieuwere MA</w:t>
      </w:r>
      <w:r w:rsidR="00DC588E">
        <w:t xml:space="preserve"> die de oudere MA heeft overruled.</w:t>
      </w:r>
      <w:r w:rsidR="008C5C89">
        <w:t xml:space="preserve"> Dat heeft tot gevolg</w:t>
      </w:r>
      <w:r w:rsidR="004370F2">
        <w:t xml:space="preserve"> dat er niet een directe relatie tussen de actuele </w:t>
      </w:r>
      <w:proofErr w:type="spellStart"/>
      <w:r w:rsidR="004370F2">
        <w:t>MA’s</w:t>
      </w:r>
      <w:proofErr w:type="spellEnd"/>
      <w:r w:rsidR="004370F2">
        <w:t xml:space="preserve"> en de TA</w:t>
      </w:r>
    </w:p>
    <w:p w14:paraId="7DA3B9C1" w14:textId="0D1A0F7C" w:rsidR="004370F2" w:rsidRDefault="004370F2" w:rsidP="00DD5013"/>
    <w:p w14:paraId="3FBB7D8F" w14:textId="192BDAAA" w:rsidR="007E4924" w:rsidRPr="007E4924" w:rsidRDefault="004370F2" w:rsidP="007E4924">
      <w:pPr>
        <w:pStyle w:val="Heading3"/>
      </w:pPr>
      <w:r>
        <w:t xml:space="preserve">(T5) </w:t>
      </w:r>
      <w:r w:rsidR="007E4688">
        <w:t xml:space="preserve">Is de afspraak datum </w:t>
      </w:r>
      <w:r w:rsidR="007E4688" w:rsidRPr="005D15A3">
        <w:rPr>
          <w:b/>
          <w:bCs/>
        </w:rPr>
        <w:t>eerder</w:t>
      </w:r>
      <w:r w:rsidR="007E4688">
        <w:t xml:space="preserve"> dan de afspraak datum van de laatste MA</w:t>
      </w:r>
      <w:r w:rsidR="007E4924">
        <w:t xml:space="preserve"> </w:t>
      </w:r>
      <w:r w:rsidR="007E4688">
        <w:t>in de checklist</w:t>
      </w:r>
    </w:p>
    <w:p w14:paraId="08CDAFCD" w14:textId="4C819D80" w:rsidR="001B5E51" w:rsidRDefault="001B5E51" w:rsidP="007E4924">
      <w:r>
        <w:t>De situatie is:</w:t>
      </w:r>
      <w:r>
        <w:br/>
        <w:t>De TA verwijst naar een MA die niet op de checklist staat</w:t>
      </w:r>
      <w:r w:rsidR="004E64ED">
        <w:t xml:space="preserve"> (T4), maar er staan wél </w:t>
      </w:r>
      <w:proofErr w:type="spellStart"/>
      <w:r w:rsidR="004E64ED">
        <w:t>MA’s</w:t>
      </w:r>
      <w:proofErr w:type="spellEnd"/>
      <w:r w:rsidR="004E64ED">
        <w:t xml:space="preserve"> uit de MBH-ID op de checklist (T3)</w:t>
      </w:r>
    </w:p>
    <w:p w14:paraId="23841589" w14:textId="3B69441B" w:rsidR="004E64ED" w:rsidRDefault="004E64ED" w:rsidP="007E4924">
      <w:r>
        <w:t xml:space="preserve">Als de </w:t>
      </w:r>
      <w:del w:id="549" w:author="Bart Molenaar" w:date="2024-03-22T05:41:00Z">
        <w:r w:rsidDel="001B6455">
          <w:delText>afspraakdatum</w:delText>
        </w:r>
      </w:del>
      <w:ins w:id="550" w:author="Bart Molenaar" w:date="2024-03-22T05:41:00Z">
        <w:r w:rsidR="001B6455">
          <w:t>registratiedatum</w:t>
        </w:r>
      </w:ins>
      <w:r>
        <w:t xml:space="preserve">tijd van de TA eerder is dan de </w:t>
      </w:r>
      <w:del w:id="551" w:author="Bart Molenaar" w:date="2024-03-22T05:41:00Z">
        <w:r w:rsidDel="001B6455">
          <w:delText>afspraakdatum</w:delText>
        </w:r>
      </w:del>
      <w:ins w:id="552" w:author="Bart Molenaar" w:date="2024-03-22T05:41:00Z">
        <w:r w:rsidR="001B6455">
          <w:t>registratiedatum</w:t>
        </w:r>
      </w:ins>
      <w:r>
        <w:t xml:space="preserve"> van de MA in de checklist</w:t>
      </w:r>
      <w:r w:rsidR="00A11199">
        <w:t>, dan overruled deze MA</w:t>
      </w:r>
      <w:r w:rsidR="00DB10ED">
        <w:t xml:space="preserve"> de TA.</w:t>
      </w:r>
    </w:p>
    <w:p w14:paraId="0B74733F" w14:textId="506333F9" w:rsidR="003E2C9E" w:rsidRDefault="003E2C9E" w:rsidP="005D15A3">
      <w:r>
        <w:t>Als de afspraak datum</w:t>
      </w:r>
      <w:r w:rsidR="00581C1E">
        <w:t>tijd</w:t>
      </w:r>
      <w:r>
        <w:t xml:space="preserve"> </w:t>
      </w:r>
      <w:r w:rsidRPr="00792932">
        <w:rPr>
          <w:b/>
          <w:bCs/>
        </w:rPr>
        <w:t>later</w:t>
      </w:r>
      <w:r>
        <w:t xml:space="preserve"> is dan de </w:t>
      </w:r>
      <w:r w:rsidR="002B2532">
        <w:t xml:space="preserve">laatste </w:t>
      </w:r>
      <w:r>
        <w:t>MA in de checklist (</w:t>
      </w:r>
      <w:r w:rsidR="00FC2AB0">
        <w:t>al dan niet toekomstig</w:t>
      </w:r>
      <w:r w:rsidR="009768CB">
        <w:t xml:space="preserve"> en niet geannuleerd</w:t>
      </w:r>
      <w:r w:rsidR="00FC2AB0">
        <w:t>) dan is deze</w:t>
      </w:r>
      <w:r w:rsidR="007F417C">
        <w:t xml:space="preserve"> TA</w:t>
      </w:r>
      <w:r w:rsidR="00FC2AB0">
        <w:t xml:space="preserve"> later opgevoerd aan de hand van een nieuwere MA</w:t>
      </w:r>
      <w:r w:rsidR="00FB1E55">
        <w:t xml:space="preserve"> (die kennelijk niet is opgeleverd)</w:t>
      </w:r>
      <w:r w:rsidR="00A24522">
        <w:t>.</w:t>
      </w:r>
    </w:p>
    <w:p w14:paraId="62A1C1FB" w14:textId="08EF6931" w:rsidR="00AA0976" w:rsidRDefault="00AA0976" w:rsidP="00B24DCA">
      <w:r>
        <w:t>In dat geval is het een valide TA</w:t>
      </w:r>
      <w:r w:rsidR="001C2624">
        <w:t xml:space="preserve"> en heeft de TA ook een verwijzing naar een MA die niet in de lijst van </w:t>
      </w:r>
      <w:proofErr w:type="spellStart"/>
      <w:r w:rsidR="001C2624">
        <w:t>MA’s</w:t>
      </w:r>
      <w:proofErr w:type="spellEnd"/>
      <w:r w:rsidR="001C2624">
        <w:t xml:space="preserve"> staat (extra controle op alle </w:t>
      </w:r>
      <w:proofErr w:type="spellStart"/>
      <w:r w:rsidR="001C2624">
        <w:t>MA’s</w:t>
      </w:r>
      <w:proofErr w:type="spellEnd"/>
      <w:r w:rsidR="001C2624">
        <w:t>?)</w:t>
      </w:r>
    </w:p>
    <w:p w14:paraId="14222013" w14:textId="4185DD9F" w:rsidR="00554BB7" w:rsidRDefault="008737E3">
      <w:r>
        <w:t>Bij andere gevallen (zoals een papieren recept) mag de TA geen specifieke MBH-ID hebben.</w:t>
      </w:r>
      <w:r w:rsidR="00727D0E">
        <w:t xml:space="preserve"> Er zou in die gevallen ook geen referentie naar een MA mogen zijn in de TA.</w:t>
      </w:r>
      <w:r w:rsidR="00B77899">
        <w:br/>
      </w:r>
      <w:r w:rsidR="00B77899">
        <w:br/>
        <w:t>Actie: De TA afhandelen zoals een aparte TA (zonder MBH-ID)</w:t>
      </w:r>
    </w:p>
    <w:p w14:paraId="4793ED29" w14:textId="5066A662" w:rsidR="00EB1F13" w:rsidRDefault="00EB1F13">
      <w:r>
        <w:t xml:space="preserve">Als de </w:t>
      </w:r>
      <w:del w:id="553" w:author="Bart Molenaar" w:date="2024-03-22T05:41:00Z">
        <w:r w:rsidDel="001B6455">
          <w:delText>afspraakdatum</w:delText>
        </w:r>
      </w:del>
      <w:ins w:id="554" w:author="Bart Molenaar" w:date="2024-03-22T05:41:00Z">
        <w:r w:rsidR="001B6455">
          <w:t>registratiedatum</w:t>
        </w:r>
      </w:ins>
      <w:r w:rsidR="00F604E7">
        <w:t>tijd</w:t>
      </w:r>
      <w:r w:rsidR="00176684">
        <w:t xml:space="preserve"> van de TA</w:t>
      </w:r>
      <w:r>
        <w:t xml:space="preserve"> </w:t>
      </w:r>
      <w:r w:rsidRPr="00792932">
        <w:rPr>
          <w:b/>
          <w:bCs/>
        </w:rPr>
        <w:t>eerder</w:t>
      </w:r>
      <w:r>
        <w:t xml:space="preserve"> is dan de </w:t>
      </w:r>
      <w:r w:rsidR="008B55FB">
        <w:t xml:space="preserve">laatste </w:t>
      </w:r>
      <w:r>
        <w:t>MA in de checklist</w:t>
      </w:r>
      <w:r w:rsidR="00C06DA0">
        <w:t xml:space="preserve">, dan is de TA niet meer actueel, want de </w:t>
      </w:r>
      <w:r w:rsidR="006B38C7">
        <w:t xml:space="preserve">vanuit de TA gerefereerde </w:t>
      </w:r>
      <w:r w:rsidR="00C06DA0">
        <w:t>MA is niet actueel</w:t>
      </w:r>
      <w:r w:rsidR="00792932">
        <w:t>, die zou dan immers op de checklist moeten staan.</w:t>
      </w:r>
    </w:p>
    <w:p w14:paraId="54380BBC" w14:textId="42707D81" w:rsidR="00792932" w:rsidRDefault="000422F7" w:rsidP="000422F7">
      <w:pPr>
        <w:pStyle w:val="Heading3"/>
        <w:rPr>
          <w:shd w:val="clear" w:color="auto" w:fill="F8F9FA"/>
        </w:rPr>
      </w:pPr>
      <w:r>
        <w:t xml:space="preserve">(T6) </w:t>
      </w:r>
      <w:r>
        <w:rPr>
          <w:shd w:val="clear" w:color="auto" w:fill="F8F9FA"/>
        </w:rPr>
        <w:t xml:space="preserve">Is </w:t>
      </w:r>
      <w:r w:rsidR="00481CF4">
        <w:rPr>
          <w:shd w:val="clear" w:color="auto" w:fill="F8F9FA"/>
        </w:rPr>
        <w:t xml:space="preserve">de gerefereerde MA </w:t>
      </w:r>
      <w:r w:rsidR="00464B42">
        <w:rPr>
          <w:shd w:val="clear" w:color="auto" w:fill="F8F9FA"/>
        </w:rPr>
        <w:t xml:space="preserve">een </w:t>
      </w:r>
      <w:r w:rsidR="009542C2">
        <w:rPr>
          <w:shd w:val="clear" w:color="auto" w:fill="F8F9FA"/>
        </w:rPr>
        <w:t>(</w:t>
      </w:r>
      <w:r w:rsidR="00464B42">
        <w:rPr>
          <w:shd w:val="clear" w:color="auto" w:fill="F8F9FA"/>
        </w:rPr>
        <w:t xml:space="preserve">STOP-MA of is </w:t>
      </w:r>
      <w:r w:rsidR="00481CF4">
        <w:rPr>
          <w:shd w:val="clear" w:color="auto" w:fill="F8F9FA"/>
        </w:rPr>
        <w:t>gestopt door een stop-ma</w:t>
      </w:r>
      <w:r w:rsidR="009542C2">
        <w:rPr>
          <w:shd w:val="clear" w:color="auto" w:fill="F8F9FA"/>
        </w:rPr>
        <w:t>)</w:t>
      </w:r>
      <w:r w:rsidR="006046A9">
        <w:rPr>
          <w:shd w:val="clear" w:color="auto" w:fill="F8F9FA"/>
        </w:rPr>
        <w:t xml:space="preserve"> en de stop-datum van de </w:t>
      </w:r>
      <w:r w:rsidR="00CD6CB5">
        <w:rPr>
          <w:shd w:val="clear" w:color="auto" w:fill="F8F9FA"/>
        </w:rPr>
        <w:t>STOP-MA</w:t>
      </w:r>
      <w:r w:rsidR="006046A9">
        <w:rPr>
          <w:shd w:val="clear" w:color="auto" w:fill="F8F9FA"/>
        </w:rPr>
        <w:t xml:space="preserve"> in het verleden</w:t>
      </w:r>
    </w:p>
    <w:p w14:paraId="45CEA09F" w14:textId="5C93D1FD" w:rsidR="00897B69" w:rsidRPr="005D15A3" w:rsidRDefault="00124A5B" w:rsidP="005D15A3">
      <w:r>
        <w:t xml:space="preserve">Dit geldt dus alleen </w:t>
      </w:r>
      <w:r w:rsidR="004548E7">
        <w:t>wanneer er sprake is van een STOP-MA. Dit geldt niet voor MA met een stop-datum in het verleden (aangezien de TA kan zijn verschoven)</w:t>
      </w:r>
      <w:ins w:id="555" w:author="Bart Molenaar" w:date="2024-04-09T10:00:00Z">
        <w:r w:rsidR="009C64C7">
          <w:br/>
        </w:r>
        <w:r w:rsidR="009C64C7">
          <w:br/>
        </w:r>
      </w:ins>
    </w:p>
    <w:p w14:paraId="2C05C819" w14:textId="27374F95" w:rsidR="00CF0730" w:rsidRDefault="00CF0730" w:rsidP="00692A47">
      <w:r>
        <w:t>Gerefereerde MA is een STOP-MA</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CF0730" w14:paraId="155284DC" w14:textId="77777777" w:rsidTr="000443B6">
        <w:tc>
          <w:tcPr>
            <w:tcW w:w="1510" w:type="dxa"/>
          </w:tcPr>
          <w:p w14:paraId="272A39B7" w14:textId="77777777" w:rsidR="00CF0730" w:rsidRDefault="00CF0730" w:rsidP="000443B6">
            <w:r>
              <w:t>MBH-ID</w:t>
            </w:r>
          </w:p>
        </w:tc>
        <w:tc>
          <w:tcPr>
            <w:tcW w:w="1510" w:type="dxa"/>
          </w:tcPr>
          <w:p w14:paraId="19F4D688" w14:textId="77777777" w:rsidR="00CF0730" w:rsidRDefault="00CF0730" w:rsidP="000443B6">
            <w:r>
              <w:t>ID</w:t>
            </w:r>
          </w:p>
        </w:tc>
        <w:tc>
          <w:tcPr>
            <w:tcW w:w="1510" w:type="dxa"/>
          </w:tcPr>
          <w:p w14:paraId="60D6E9F5" w14:textId="77777777" w:rsidR="00CF0730" w:rsidRDefault="00CF0730" w:rsidP="000443B6">
            <w:r>
              <w:t>REF MA-ID</w:t>
            </w:r>
          </w:p>
        </w:tc>
        <w:tc>
          <w:tcPr>
            <w:tcW w:w="1510" w:type="dxa"/>
          </w:tcPr>
          <w:p w14:paraId="2FDA51F1" w14:textId="77777777" w:rsidR="00CF0730" w:rsidRDefault="00CF0730" w:rsidP="000443B6">
            <w:r>
              <w:t>TYPE BS</w:t>
            </w:r>
          </w:p>
        </w:tc>
        <w:tc>
          <w:tcPr>
            <w:tcW w:w="1511" w:type="dxa"/>
          </w:tcPr>
          <w:p w14:paraId="658660A4" w14:textId="77777777" w:rsidR="00CF0730" w:rsidRDefault="00CF0730" w:rsidP="000443B6">
            <w:r>
              <w:t>STATUS MBH</w:t>
            </w:r>
          </w:p>
        </w:tc>
        <w:tc>
          <w:tcPr>
            <w:tcW w:w="1511" w:type="dxa"/>
          </w:tcPr>
          <w:p w14:paraId="6F366877" w14:textId="77777777" w:rsidR="00CF0730" w:rsidRDefault="00CF0730" w:rsidP="000443B6"/>
        </w:tc>
      </w:tr>
      <w:tr w:rsidR="00CF0730" w14:paraId="65CB89E3" w14:textId="77777777" w:rsidTr="000443B6">
        <w:tc>
          <w:tcPr>
            <w:tcW w:w="1510" w:type="dxa"/>
          </w:tcPr>
          <w:p w14:paraId="19BFA77E" w14:textId="77777777" w:rsidR="00CF0730" w:rsidRDefault="00CF0730" w:rsidP="000443B6">
            <w:r>
              <w:t>1</w:t>
            </w:r>
          </w:p>
        </w:tc>
        <w:tc>
          <w:tcPr>
            <w:tcW w:w="1510" w:type="dxa"/>
          </w:tcPr>
          <w:p w14:paraId="68894FC2" w14:textId="77777777" w:rsidR="00CF0730" w:rsidRDefault="00CF0730" w:rsidP="000443B6">
            <w:r>
              <w:rPr>
                <w:highlight w:val="yellow"/>
              </w:rPr>
              <w:t>SMA 22</w:t>
            </w:r>
          </w:p>
        </w:tc>
        <w:tc>
          <w:tcPr>
            <w:tcW w:w="1510" w:type="dxa"/>
          </w:tcPr>
          <w:p w14:paraId="76C5AE26" w14:textId="77777777" w:rsidR="00CF0730" w:rsidRPr="00F7744A" w:rsidRDefault="00CF0730" w:rsidP="000443B6">
            <w:pPr>
              <w:rPr>
                <w:highlight w:val="yellow"/>
              </w:rPr>
            </w:pPr>
            <w:r w:rsidRPr="003347DD">
              <w:t>MA 10</w:t>
            </w:r>
          </w:p>
        </w:tc>
        <w:tc>
          <w:tcPr>
            <w:tcW w:w="1510" w:type="dxa"/>
          </w:tcPr>
          <w:p w14:paraId="18B6DE7E" w14:textId="77777777" w:rsidR="00CF0730" w:rsidRDefault="00CF0730" w:rsidP="000443B6">
            <w:r>
              <w:t>STOP-MA</w:t>
            </w:r>
          </w:p>
        </w:tc>
        <w:tc>
          <w:tcPr>
            <w:tcW w:w="1511" w:type="dxa"/>
          </w:tcPr>
          <w:p w14:paraId="3A8256D3" w14:textId="77777777" w:rsidR="00CF0730" w:rsidRDefault="00CF0730" w:rsidP="000443B6">
            <w:r>
              <w:t>GESTOPT</w:t>
            </w:r>
          </w:p>
        </w:tc>
        <w:tc>
          <w:tcPr>
            <w:tcW w:w="1511" w:type="dxa"/>
          </w:tcPr>
          <w:p w14:paraId="3549A855" w14:textId="77777777" w:rsidR="00CF0730" w:rsidRDefault="00CF0730" w:rsidP="000443B6"/>
        </w:tc>
      </w:tr>
      <w:tr w:rsidR="00CF0730" w14:paraId="5A9931E0" w14:textId="77777777" w:rsidTr="000443B6">
        <w:tc>
          <w:tcPr>
            <w:tcW w:w="1510" w:type="dxa"/>
          </w:tcPr>
          <w:p w14:paraId="4C75AE78" w14:textId="77777777" w:rsidR="00CF0730" w:rsidRDefault="00CF0730" w:rsidP="000443B6">
            <w:r>
              <w:t>1</w:t>
            </w:r>
          </w:p>
        </w:tc>
        <w:tc>
          <w:tcPr>
            <w:tcW w:w="1510" w:type="dxa"/>
          </w:tcPr>
          <w:p w14:paraId="59B305BD" w14:textId="77777777" w:rsidR="00CF0730" w:rsidRDefault="00CF0730" w:rsidP="000443B6">
            <w:r>
              <w:t>STA 34</w:t>
            </w:r>
          </w:p>
        </w:tc>
        <w:tc>
          <w:tcPr>
            <w:tcW w:w="1510" w:type="dxa"/>
          </w:tcPr>
          <w:p w14:paraId="43EFFCD3" w14:textId="77777777" w:rsidR="00CF0730" w:rsidRPr="00F7744A" w:rsidRDefault="00CF0730" w:rsidP="000443B6">
            <w:pPr>
              <w:rPr>
                <w:highlight w:val="yellow"/>
              </w:rPr>
            </w:pPr>
            <w:r>
              <w:rPr>
                <w:highlight w:val="yellow"/>
              </w:rPr>
              <w:t>SMA 22</w:t>
            </w:r>
          </w:p>
        </w:tc>
        <w:tc>
          <w:tcPr>
            <w:tcW w:w="1510" w:type="dxa"/>
          </w:tcPr>
          <w:p w14:paraId="68C30A55" w14:textId="431A8619" w:rsidR="00CF0730" w:rsidRDefault="007E7015" w:rsidP="000443B6">
            <w:r>
              <w:t>STOP-TA</w:t>
            </w:r>
          </w:p>
        </w:tc>
        <w:tc>
          <w:tcPr>
            <w:tcW w:w="1511" w:type="dxa"/>
          </w:tcPr>
          <w:p w14:paraId="1D705D5C" w14:textId="77777777" w:rsidR="00CF0730" w:rsidRDefault="00CF0730" w:rsidP="000443B6">
            <w:r>
              <w:t>GESTOPT</w:t>
            </w:r>
          </w:p>
        </w:tc>
        <w:tc>
          <w:tcPr>
            <w:tcW w:w="1511" w:type="dxa"/>
          </w:tcPr>
          <w:p w14:paraId="7ABA5D46" w14:textId="77777777" w:rsidR="00CF0730" w:rsidRDefault="00CF0730" w:rsidP="000443B6"/>
        </w:tc>
      </w:tr>
    </w:tbl>
    <w:p w14:paraId="594637CB" w14:textId="75D74980" w:rsidR="00CF0730" w:rsidRDefault="00CF0730" w:rsidP="00692A47"/>
    <w:p w14:paraId="5F2B9CC6" w14:textId="5BB47A85" w:rsidR="00CF0730" w:rsidRDefault="00CF0730" w:rsidP="00692A47">
      <w:r>
        <w:t>Gerefereerde MA is gestopt door een STOP-MA</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692A47" w14:paraId="176B9928" w14:textId="77777777" w:rsidTr="00705831">
        <w:tc>
          <w:tcPr>
            <w:tcW w:w="1510" w:type="dxa"/>
          </w:tcPr>
          <w:p w14:paraId="3BCC3C02" w14:textId="77777777" w:rsidR="00692A47" w:rsidRDefault="00692A47" w:rsidP="00705831">
            <w:r>
              <w:t>MBH-ID</w:t>
            </w:r>
          </w:p>
        </w:tc>
        <w:tc>
          <w:tcPr>
            <w:tcW w:w="1510" w:type="dxa"/>
          </w:tcPr>
          <w:p w14:paraId="2526E2AF" w14:textId="1C7E06D4" w:rsidR="00692A47" w:rsidRDefault="00692A47" w:rsidP="00705831">
            <w:r>
              <w:t>ID</w:t>
            </w:r>
          </w:p>
        </w:tc>
        <w:tc>
          <w:tcPr>
            <w:tcW w:w="1510" w:type="dxa"/>
          </w:tcPr>
          <w:p w14:paraId="5FD311C3" w14:textId="77777777" w:rsidR="00692A47" w:rsidRDefault="00692A47" w:rsidP="00705831">
            <w:r>
              <w:t>REF MA-ID</w:t>
            </w:r>
          </w:p>
        </w:tc>
        <w:tc>
          <w:tcPr>
            <w:tcW w:w="1510" w:type="dxa"/>
          </w:tcPr>
          <w:p w14:paraId="3F5D5CE7" w14:textId="46159C19" w:rsidR="00692A47" w:rsidRDefault="00692A47" w:rsidP="00705831">
            <w:r>
              <w:t xml:space="preserve">TYPE </w:t>
            </w:r>
            <w:r w:rsidR="008E3ACE">
              <w:t>BS</w:t>
            </w:r>
          </w:p>
        </w:tc>
        <w:tc>
          <w:tcPr>
            <w:tcW w:w="1511" w:type="dxa"/>
          </w:tcPr>
          <w:p w14:paraId="7BC1D571" w14:textId="77777777" w:rsidR="00692A47" w:rsidRDefault="00692A47" w:rsidP="00705831">
            <w:r>
              <w:t>STATUS MBH</w:t>
            </w:r>
          </w:p>
        </w:tc>
        <w:tc>
          <w:tcPr>
            <w:tcW w:w="1511" w:type="dxa"/>
          </w:tcPr>
          <w:p w14:paraId="562653D9" w14:textId="77777777" w:rsidR="00692A47" w:rsidRDefault="00692A47" w:rsidP="00705831"/>
        </w:tc>
      </w:tr>
      <w:tr w:rsidR="00692A47" w14:paraId="11EDD886" w14:textId="77777777" w:rsidTr="00705831">
        <w:tc>
          <w:tcPr>
            <w:tcW w:w="1510" w:type="dxa"/>
          </w:tcPr>
          <w:p w14:paraId="15DF4789" w14:textId="77777777" w:rsidR="00692A47" w:rsidRDefault="00692A47" w:rsidP="00705831">
            <w:r>
              <w:t>1</w:t>
            </w:r>
          </w:p>
        </w:tc>
        <w:tc>
          <w:tcPr>
            <w:tcW w:w="1510" w:type="dxa"/>
          </w:tcPr>
          <w:p w14:paraId="31C8087F" w14:textId="77777777" w:rsidR="00692A47" w:rsidRDefault="00692A47" w:rsidP="00705831">
            <w:r>
              <w:t>MA 22</w:t>
            </w:r>
          </w:p>
        </w:tc>
        <w:tc>
          <w:tcPr>
            <w:tcW w:w="1510" w:type="dxa"/>
          </w:tcPr>
          <w:p w14:paraId="61FAACAD" w14:textId="77777777" w:rsidR="00692A47" w:rsidRPr="00F7744A" w:rsidRDefault="00692A47" w:rsidP="00705831">
            <w:pPr>
              <w:rPr>
                <w:highlight w:val="yellow"/>
              </w:rPr>
            </w:pPr>
            <w:r w:rsidRPr="00F7744A">
              <w:rPr>
                <w:highlight w:val="yellow"/>
              </w:rPr>
              <w:t>MA 10</w:t>
            </w:r>
          </w:p>
        </w:tc>
        <w:tc>
          <w:tcPr>
            <w:tcW w:w="1510" w:type="dxa"/>
          </w:tcPr>
          <w:p w14:paraId="68BF600E" w14:textId="77777777" w:rsidR="00692A47" w:rsidRDefault="00692A47" w:rsidP="00705831">
            <w:r>
              <w:t>STOP-MA</w:t>
            </w:r>
          </w:p>
        </w:tc>
        <w:tc>
          <w:tcPr>
            <w:tcW w:w="1511" w:type="dxa"/>
          </w:tcPr>
          <w:p w14:paraId="10D4F8EB" w14:textId="77777777" w:rsidR="00692A47" w:rsidRDefault="00692A47" w:rsidP="00705831">
            <w:r>
              <w:t>GESTOPT</w:t>
            </w:r>
          </w:p>
        </w:tc>
        <w:tc>
          <w:tcPr>
            <w:tcW w:w="1511" w:type="dxa"/>
          </w:tcPr>
          <w:p w14:paraId="555DFE33" w14:textId="77777777" w:rsidR="00692A47" w:rsidRDefault="00692A47" w:rsidP="00705831"/>
        </w:tc>
      </w:tr>
      <w:tr w:rsidR="00692A47" w14:paraId="5BC78E0A" w14:textId="77777777" w:rsidTr="00705831">
        <w:tc>
          <w:tcPr>
            <w:tcW w:w="1510" w:type="dxa"/>
          </w:tcPr>
          <w:p w14:paraId="6C985907" w14:textId="0546C97E" w:rsidR="00692A47" w:rsidRDefault="00F7744A" w:rsidP="00705831">
            <w:r>
              <w:t>1</w:t>
            </w:r>
          </w:p>
        </w:tc>
        <w:tc>
          <w:tcPr>
            <w:tcW w:w="1510" w:type="dxa"/>
          </w:tcPr>
          <w:p w14:paraId="2B9C6545" w14:textId="68CD885B" w:rsidR="00692A47" w:rsidRDefault="008E3ACE" w:rsidP="00705831">
            <w:r>
              <w:t>TA 33</w:t>
            </w:r>
          </w:p>
        </w:tc>
        <w:tc>
          <w:tcPr>
            <w:tcW w:w="1510" w:type="dxa"/>
          </w:tcPr>
          <w:p w14:paraId="29E5C822" w14:textId="10917090" w:rsidR="00692A47" w:rsidRPr="00F7744A" w:rsidRDefault="008E3ACE" w:rsidP="00705831">
            <w:pPr>
              <w:rPr>
                <w:highlight w:val="yellow"/>
              </w:rPr>
            </w:pPr>
            <w:r w:rsidRPr="00F7744A">
              <w:rPr>
                <w:highlight w:val="yellow"/>
              </w:rPr>
              <w:t xml:space="preserve">MA </w:t>
            </w:r>
            <w:r w:rsidR="001C48BB" w:rsidRPr="00F7744A">
              <w:rPr>
                <w:highlight w:val="yellow"/>
              </w:rPr>
              <w:t>10</w:t>
            </w:r>
          </w:p>
        </w:tc>
        <w:tc>
          <w:tcPr>
            <w:tcW w:w="1510" w:type="dxa"/>
          </w:tcPr>
          <w:p w14:paraId="6F3B7F70" w14:textId="77777777" w:rsidR="00692A47" w:rsidRDefault="00692A47" w:rsidP="00705831"/>
        </w:tc>
        <w:tc>
          <w:tcPr>
            <w:tcW w:w="1511" w:type="dxa"/>
          </w:tcPr>
          <w:p w14:paraId="5894E9A4" w14:textId="5AB710DB" w:rsidR="00692A47" w:rsidRDefault="008D46CC" w:rsidP="00705831">
            <w:r>
              <w:t>GESTOPT</w:t>
            </w:r>
          </w:p>
        </w:tc>
        <w:tc>
          <w:tcPr>
            <w:tcW w:w="1511" w:type="dxa"/>
          </w:tcPr>
          <w:p w14:paraId="63D41F74" w14:textId="77777777" w:rsidR="00692A47" w:rsidRDefault="00692A47" w:rsidP="00705831"/>
        </w:tc>
      </w:tr>
    </w:tbl>
    <w:p w14:paraId="21D32201" w14:textId="77777777" w:rsidR="00692A47" w:rsidRPr="00692A47" w:rsidRDefault="00692A47" w:rsidP="00692A47"/>
    <w:p w14:paraId="54C18707" w14:textId="6B15891F" w:rsidR="00945944" w:rsidRDefault="00861425" w:rsidP="00945944">
      <w:pPr>
        <w:rPr>
          <w:ins w:id="556" w:author="Bart Molenaar" w:date="2024-04-09T10:12:00Z"/>
        </w:rPr>
      </w:pPr>
      <w:r>
        <w:t>In dit geval is de</w:t>
      </w:r>
      <w:r w:rsidR="00964C3B">
        <w:t xml:space="preserve"> TA gestopt door een MA en moet op niet</w:t>
      </w:r>
      <w:r w:rsidR="00017C90">
        <w:t>-</w:t>
      </w:r>
      <w:r w:rsidR="00964C3B">
        <w:t>actueel worden gezet.</w:t>
      </w:r>
      <w:ins w:id="557" w:author="Bart Molenaar" w:date="2024-03-22T11:24:00Z">
        <w:r w:rsidR="004C17BF">
          <w:br/>
          <w:t xml:space="preserve">Ook hier geldt dat het apart bijhouden of </w:t>
        </w:r>
      </w:ins>
      <w:ins w:id="558" w:author="Bart Molenaar" w:date="2024-03-22T11:25:00Z">
        <w:r w:rsidR="00153BF8">
          <w:t xml:space="preserve">een </w:t>
        </w:r>
      </w:ins>
      <w:ins w:id="559" w:author="Bart Molenaar" w:date="2024-04-09T10:12:00Z">
        <w:r w:rsidR="004C1AEB">
          <w:t>TA</w:t>
        </w:r>
      </w:ins>
      <w:ins w:id="560" w:author="Bart Molenaar" w:date="2024-03-22T11:25:00Z">
        <w:r w:rsidR="00153BF8">
          <w:t xml:space="preserve"> is gestopt of gestaakt het proces kan versnellen</w:t>
        </w:r>
      </w:ins>
      <w:ins w:id="561" w:author="Bart Molenaar" w:date="2024-04-09T10:12:00Z">
        <w:r w:rsidR="00945944">
          <w:t>.</w:t>
        </w:r>
      </w:ins>
      <w:ins w:id="562" w:author="Bart Molenaar" w:date="2024-04-09T10:14:00Z">
        <w:r w:rsidR="00AF4EB5">
          <w:br/>
          <w:t>Let op: Dit dus alleen doen als de stop-datum van de MA in het verleden ligt.</w:t>
        </w:r>
      </w:ins>
      <w:ins w:id="563" w:author="Bart Molenaar" w:date="2024-04-09T10:12:00Z">
        <w:r w:rsidR="00945944">
          <w:br/>
        </w:r>
        <w:r w:rsidR="00945944">
          <w:br/>
          <w:t>Bijvoorbeeld:</w:t>
        </w:r>
        <w:r w:rsidR="00945944">
          <w:br/>
        </w:r>
        <w:r w:rsidR="00945944">
          <w:t>Staaklijst voorbeeld</w:t>
        </w:r>
      </w:ins>
    </w:p>
    <w:tbl>
      <w:tblPr>
        <w:tblStyle w:val="TableGrid"/>
        <w:tblW w:w="0" w:type="auto"/>
        <w:tblLook w:val="04A0" w:firstRow="1" w:lastRow="0" w:firstColumn="1" w:lastColumn="0" w:noHBand="0" w:noVBand="1"/>
      </w:tblPr>
      <w:tblGrid>
        <w:gridCol w:w="1510"/>
        <w:gridCol w:w="1510"/>
        <w:gridCol w:w="1510"/>
        <w:gridCol w:w="1511"/>
        <w:gridCol w:w="1511"/>
      </w:tblGrid>
      <w:tr w:rsidR="00945944" w14:paraId="66E1612E" w14:textId="77777777" w:rsidTr="00A9619E">
        <w:trPr>
          <w:ins w:id="564" w:author="Bart Molenaar" w:date="2024-04-09T10:12:00Z"/>
        </w:trPr>
        <w:tc>
          <w:tcPr>
            <w:tcW w:w="1510" w:type="dxa"/>
          </w:tcPr>
          <w:p w14:paraId="1F660371" w14:textId="77777777" w:rsidR="00945944" w:rsidRDefault="00945944" w:rsidP="004A7D69">
            <w:pPr>
              <w:rPr>
                <w:ins w:id="565" w:author="Bart Molenaar" w:date="2024-04-09T10:12:00Z"/>
              </w:rPr>
            </w:pPr>
            <w:ins w:id="566" w:author="Bart Molenaar" w:date="2024-04-09T10:12:00Z">
              <w:r>
                <w:t>MBH-ID</w:t>
              </w:r>
            </w:ins>
          </w:p>
        </w:tc>
        <w:tc>
          <w:tcPr>
            <w:tcW w:w="1510" w:type="dxa"/>
          </w:tcPr>
          <w:p w14:paraId="279ECF1C" w14:textId="1044E9A8" w:rsidR="00945944" w:rsidRDefault="00A9619E" w:rsidP="004A7D69">
            <w:pPr>
              <w:rPr>
                <w:ins w:id="567" w:author="Bart Molenaar" w:date="2024-04-09T10:12:00Z"/>
              </w:rPr>
            </w:pPr>
            <w:ins w:id="568" w:author="Bart Molenaar" w:date="2024-04-09T10:12:00Z">
              <w:r>
                <w:t>TA</w:t>
              </w:r>
              <w:r w:rsidR="00945944">
                <w:t>-ID</w:t>
              </w:r>
            </w:ins>
          </w:p>
        </w:tc>
        <w:tc>
          <w:tcPr>
            <w:tcW w:w="1510" w:type="dxa"/>
          </w:tcPr>
          <w:p w14:paraId="127C1C79" w14:textId="77777777" w:rsidR="00945944" w:rsidRDefault="00945944" w:rsidP="004A7D69">
            <w:pPr>
              <w:rPr>
                <w:ins w:id="569" w:author="Bart Molenaar" w:date="2024-04-09T10:12:00Z"/>
              </w:rPr>
            </w:pPr>
            <w:ins w:id="570" w:author="Bart Molenaar" w:date="2024-04-09T10:12:00Z">
              <w:r>
                <w:t>Gestopt door MA</w:t>
              </w:r>
            </w:ins>
          </w:p>
        </w:tc>
        <w:tc>
          <w:tcPr>
            <w:tcW w:w="1511" w:type="dxa"/>
          </w:tcPr>
          <w:p w14:paraId="3E5D0362" w14:textId="77777777" w:rsidR="00945944" w:rsidRDefault="00945944" w:rsidP="004A7D69">
            <w:pPr>
              <w:rPr>
                <w:ins w:id="571" w:author="Bart Molenaar" w:date="2024-04-09T10:12:00Z"/>
              </w:rPr>
            </w:pPr>
            <w:ins w:id="572" w:author="Bart Molenaar" w:date="2024-04-09T10:12:00Z">
              <w:r>
                <w:t>STOP Datum</w:t>
              </w:r>
            </w:ins>
          </w:p>
        </w:tc>
        <w:tc>
          <w:tcPr>
            <w:tcW w:w="1511" w:type="dxa"/>
          </w:tcPr>
          <w:p w14:paraId="11578DA3" w14:textId="77777777" w:rsidR="00945944" w:rsidRDefault="00945944" w:rsidP="004A7D69">
            <w:pPr>
              <w:rPr>
                <w:ins w:id="573" w:author="Bart Molenaar" w:date="2024-04-09T10:12:00Z"/>
              </w:rPr>
            </w:pPr>
          </w:p>
        </w:tc>
      </w:tr>
      <w:tr w:rsidR="00945944" w14:paraId="2E72A840" w14:textId="77777777" w:rsidTr="00A9619E">
        <w:trPr>
          <w:ins w:id="574" w:author="Bart Molenaar" w:date="2024-04-09T10:12:00Z"/>
        </w:trPr>
        <w:tc>
          <w:tcPr>
            <w:tcW w:w="1510" w:type="dxa"/>
          </w:tcPr>
          <w:p w14:paraId="62A6DBCE" w14:textId="77777777" w:rsidR="00945944" w:rsidRDefault="00945944" w:rsidP="004A7D69">
            <w:pPr>
              <w:rPr>
                <w:ins w:id="575" w:author="Bart Molenaar" w:date="2024-04-09T10:12:00Z"/>
              </w:rPr>
            </w:pPr>
            <w:ins w:id="576" w:author="Bart Molenaar" w:date="2024-04-09T10:12:00Z">
              <w:r>
                <w:t>1</w:t>
              </w:r>
            </w:ins>
          </w:p>
        </w:tc>
        <w:tc>
          <w:tcPr>
            <w:tcW w:w="1510" w:type="dxa"/>
          </w:tcPr>
          <w:p w14:paraId="364B62F3" w14:textId="420B38F0" w:rsidR="00945944" w:rsidRDefault="00A9619E" w:rsidP="004A7D69">
            <w:pPr>
              <w:rPr>
                <w:ins w:id="577" w:author="Bart Molenaar" w:date="2024-04-09T10:12:00Z"/>
              </w:rPr>
            </w:pPr>
            <w:ins w:id="578" w:author="Bart Molenaar" w:date="2024-04-09T10:13:00Z">
              <w:r>
                <w:t>T</w:t>
              </w:r>
            </w:ins>
            <w:ins w:id="579" w:author="Bart Molenaar" w:date="2024-04-09T10:12:00Z">
              <w:r w:rsidR="00945944">
                <w:t>A 6</w:t>
              </w:r>
            </w:ins>
          </w:p>
        </w:tc>
        <w:tc>
          <w:tcPr>
            <w:tcW w:w="1510" w:type="dxa"/>
          </w:tcPr>
          <w:p w14:paraId="051FDA73" w14:textId="77777777" w:rsidR="00945944" w:rsidRDefault="00945944" w:rsidP="004A7D69">
            <w:pPr>
              <w:rPr>
                <w:ins w:id="580" w:author="Bart Molenaar" w:date="2024-04-09T10:12:00Z"/>
              </w:rPr>
            </w:pPr>
            <w:ins w:id="581" w:author="Bart Molenaar" w:date="2024-04-09T10:12:00Z">
              <w:r>
                <w:t>SMA 10</w:t>
              </w:r>
            </w:ins>
          </w:p>
        </w:tc>
        <w:tc>
          <w:tcPr>
            <w:tcW w:w="1511" w:type="dxa"/>
          </w:tcPr>
          <w:p w14:paraId="320C1CE9" w14:textId="77777777" w:rsidR="00945944" w:rsidRDefault="00945944" w:rsidP="004A7D69">
            <w:pPr>
              <w:rPr>
                <w:ins w:id="582" w:author="Bart Molenaar" w:date="2024-04-09T10:12:00Z"/>
              </w:rPr>
            </w:pPr>
            <w:ins w:id="583" w:author="Bart Molenaar" w:date="2024-04-09T10:12:00Z">
              <w:r>
                <w:t>12-dec</w:t>
              </w:r>
            </w:ins>
          </w:p>
        </w:tc>
        <w:tc>
          <w:tcPr>
            <w:tcW w:w="1511" w:type="dxa"/>
          </w:tcPr>
          <w:p w14:paraId="15BDD3CA" w14:textId="77777777" w:rsidR="00945944" w:rsidRDefault="00945944" w:rsidP="004A7D69">
            <w:pPr>
              <w:rPr>
                <w:ins w:id="584" w:author="Bart Molenaar" w:date="2024-04-09T10:12:00Z"/>
              </w:rPr>
            </w:pPr>
          </w:p>
        </w:tc>
      </w:tr>
    </w:tbl>
    <w:p w14:paraId="7FAD7E1B" w14:textId="77777777" w:rsidR="00945944" w:rsidRDefault="00945944" w:rsidP="00945944">
      <w:pPr>
        <w:rPr>
          <w:ins w:id="585" w:author="Bart Molenaar" w:date="2024-04-09T10:12:00Z"/>
        </w:rPr>
      </w:pPr>
    </w:p>
    <w:p w14:paraId="5C83B4D3" w14:textId="3DCBD05D" w:rsidR="005D157D" w:rsidRDefault="00945944">
      <w:ins w:id="586" w:author="Bart Molenaar" w:date="2024-04-09T10:12:00Z">
        <w:r>
          <w:br/>
        </w:r>
      </w:ins>
    </w:p>
    <w:p w14:paraId="3D8AD0C5" w14:textId="3741BAD0" w:rsidR="009B6AE3" w:rsidRDefault="009B6AE3" w:rsidP="00874A61">
      <w:pPr>
        <w:pStyle w:val="Heading3"/>
      </w:pPr>
      <w:r>
        <w:t xml:space="preserve">(T6) </w:t>
      </w:r>
      <w:r w:rsidR="00A7209E">
        <w:t xml:space="preserve">Nee situatie: </w:t>
      </w:r>
      <w:r w:rsidR="00874A61">
        <w:t>Is de gerefereerde MA een STOP-MA</w:t>
      </w:r>
      <w:r w:rsidR="00A7209E">
        <w:t xml:space="preserve"> </w:t>
      </w:r>
      <w:r w:rsidR="00874A61">
        <w:t>(of een gestopte MA) met stopdatum</w:t>
      </w:r>
      <w:r w:rsidR="00015D23">
        <w:t>tijd</w:t>
      </w:r>
      <w:r w:rsidR="00874A61">
        <w:t xml:space="preserve"> in de </w:t>
      </w:r>
      <w:r w:rsidR="00874A61" w:rsidRPr="005D15A3">
        <w:rPr>
          <w:b/>
          <w:bCs/>
        </w:rPr>
        <w:t>toekomst</w:t>
      </w:r>
    </w:p>
    <w:p w14:paraId="7E993376" w14:textId="16AFECDB" w:rsidR="00874A61" w:rsidRDefault="00874A61" w:rsidP="00874A61">
      <w:r>
        <w:t>Dit is de situatie dat er een STOP-MA is, maar de stop datum is in de toekomst</w:t>
      </w:r>
      <w:r w:rsidR="00787FA1">
        <w:t>. Deze wordt</w:t>
      </w:r>
      <w:r w:rsidR="007D49DC">
        <w:t xml:space="preserve"> afgehandeld in stap T11</w:t>
      </w:r>
    </w:p>
    <w:p w14:paraId="6E260EB4" w14:textId="77777777" w:rsidR="003122BB" w:rsidRPr="00874A61" w:rsidRDefault="003122BB" w:rsidP="00874A61"/>
    <w:p w14:paraId="5811AB74" w14:textId="3073C058" w:rsidR="00491BEF" w:rsidRDefault="00491BEF" w:rsidP="00831398">
      <w:pPr>
        <w:pStyle w:val="Heading3"/>
      </w:pPr>
      <w:r>
        <w:t>(T7) is de TA een STOP-TA</w:t>
      </w:r>
    </w:p>
    <w:p w14:paraId="63A6B008" w14:textId="6BA4EEF0" w:rsidR="00491BEF" w:rsidRDefault="00671F00" w:rsidP="00491BEF">
      <w:r>
        <w:t>Acties afhankelijk van de inhoud</w:t>
      </w:r>
    </w:p>
    <w:p w14:paraId="316F63BA" w14:textId="58B62B0D" w:rsidR="00912656" w:rsidRDefault="00912656" w:rsidP="00491BEF">
      <w:r>
        <w:t>Vanaf deze stap in de workflow is er sprake van</w:t>
      </w:r>
    </w:p>
    <w:p w14:paraId="14C109AE" w14:textId="0FA7C4C6" w:rsidR="001E07EB" w:rsidRDefault="001E07EB" w:rsidP="00912656">
      <w:pPr>
        <w:pStyle w:val="ListParagraph"/>
        <w:numPr>
          <w:ilvl w:val="0"/>
          <w:numId w:val="10"/>
        </w:numPr>
      </w:pPr>
      <w:r>
        <w:t>De TA is niet geannuleerd</w:t>
      </w:r>
      <w:r w:rsidR="005C2B04">
        <w:t xml:space="preserve"> (T1, T2)</w:t>
      </w:r>
    </w:p>
    <w:p w14:paraId="32349A00" w14:textId="4CD987E7" w:rsidR="00B92A1C" w:rsidRDefault="00B92A1C" w:rsidP="00912656">
      <w:pPr>
        <w:pStyle w:val="ListParagraph"/>
        <w:numPr>
          <w:ilvl w:val="0"/>
          <w:numId w:val="10"/>
        </w:numPr>
      </w:pPr>
      <w:r>
        <w:t>Of de TA heeft geen onderliggende MA (T3, T5)</w:t>
      </w:r>
    </w:p>
    <w:p w14:paraId="503F7C9D" w14:textId="1E851B20" w:rsidR="00B433E9" w:rsidRDefault="00B433E9" w:rsidP="0070697F">
      <w:pPr>
        <w:pStyle w:val="ListParagraph"/>
        <w:numPr>
          <w:ilvl w:val="0"/>
          <w:numId w:val="10"/>
        </w:numPr>
      </w:pPr>
      <w:r>
        <w:t>Een actuele MA (kan ook toekomst zijn) (T4, T6)</w:t>
      </w:r>
    </w:p>
    <w:p w14:paraId="259C1811" w14:textId="77777777" w:rsidR="00B92A1C" w:rsidRDefault="00B92A1C" w:rsidP="00B92A1C"/>
    <w:p w14:paraId="3FA8433D" w14:textId="17D2A478" w:rsidR="007E7B11" w:rsidRPr="001310AC" w:rsidRDefault="007E7B11" w:rsidP="00831398">
      <w:pPr>
        <w:pStyle w:val="Heading3"/>
      </w:pPr>
      <w:r w:rsidRPr="001310AC">
        <w:t>(T8) is stopdatumtijd in het verleden</w:t>
      </w:r>
    </w:p>
    <w:p w14:paraId="06FC4219" w14:textId="3FB00ABE" w:rsidR="007E7B11" w:rsidRDefault="007E7B11" w:rsidP="00491BEF">
      <w:r>
        <w:t>Het is een stop-ta en</w:t>
      </w:r>
      <w:r w:rsidR="001310AC">
        <w:t xml:space="preserve"> dus is </w:t>
      </w:r>
      <w:r w:rsidR="000315D6">
        <w:t>d</w:t>
      </w:r>
      <w:r w:rsidR="002527EA">
        <w:t>e TA naar waar wordt verwezen gestopt.</w:t>
      </w:r>
      <w:r w:rsidR="00864E0E">
        <w:br/>
        <w:t>NB het is niet voldoende om alleen naar de gewijzigde TA te kijken. De stop-ta kan een afwijkende stop-datum hebben t.o.v. de startdatum</w:t>
      </w:r>
      <w:r w:rsidR="00015D23">
        <w:t>tijd</w:t>
      </w:r>
      <w:r w:rsidR="00864E0E">
        <w:t xml:space="preserve"> van de gewijzigde TA.</w:t>
      </w:r>
    </w:p>
    <w:p w14:paraId="1C2A6746" w14:textId="0D3447A1" w:rsidR="001310AC" w:rsidRPr="00491BEF" w:rsidRDefault="001310AC" w:rsidP="00491BEF">
      <w:r>
        <w:t>Actie: Zet de TA op de checklist stop-</w:t>
      </w:r>
      <w:proofErr w:type="spellStart"/>
      <w:r>
        <w:t>ta’s</w:t>
      </w:r>
      <w:proofErr w:type="spellEnd"/>
      <w:r w:rsidR="0043519F">
        <w:t>.</w:t>
      </w:r>
      <w:r w:rsidR="00243DAC">
        <w:br/>
      </w:r>
    </w:p>
    <w:p w14:paraId="01C32FF4" w14:textId="2361613C" w:rsidR="00D05DB3" w:rsidRPr="001310AC" w:rsidRDefault="00D05DB3" w:rsidP="00D05DB3">
      <w:pPr>
        <w:pStyle w:val="Heading3"/>
      </w:pPr>
      <w:r w:rsidRPr="001310AC">
        <w:t>(T</w:t>
      </w:r>
      <w:r w:rsidR="00ED4248">
        <w:t>9</w:t>
      </w:r>
      <w:r w:rsidRPr="001310AC">
        <w:t xml:space="preserve">) is </w:t>
      </w:r>
      <w:r>
        <w:t>start</w:t>
      </w:r>
      <w:r w:rsidRPr="001310AC">
        <w:t xml:space="preserve">datumtijd in </w:t>
      </w:r>
      <w:r>
        <w:t>de toekomst</w:t>
      </w:r>
    </w:p>
    <w:p w14:paraId="38134822" w14:textId="2A2B8D83" w:rsidR="00D05DB3" w:rsidRDefault="00D05DB3" w:rsidP="00D05DB3">
      <w:r>
        <w:t>De onderliggende TA is dan natuurlijk ook in de toekomst, maar heeft een aangepaste stopdatum</w:t>
      </w:r>
      <w:r w:rsidR="003122BB">
        <w:t>tijd</w:t>
      </w:r>
      <w:r w:rsidR="00DE4118">
        <w:t xml:space="preserve">. </w:t>
      </w:r>
    </w:p>
    <w:p w14:paraId="56C30570" w14:textId="0BC42FA6" w:rsidR="00D05DB3" w:rsidRDefault="00D05DB3" w:rsidP="00D05DB3">
      <w:r>
        <w:t>Actie: Zet de TA op de checklist stop-ta</w:t>
      </w:r>
      <w:r w:rsidR="00530AB0">
        <w:t>-toekomst</w:t>
      </w:r>
      <w:r>
        <w:t>.</w:t>
      </w:r>
      <w:r>
        <w:br/>
      </w:r>
    </w:p>
    <w:p w14:paraId="6BCF13DC" w14:textId="0020C47C" w:rsidR="00E57C29" w:rsidDel="0005476E" w:rsidRDefault="00E57C29" w:rsidP="005879BD">
      <w:pPr>
        <w:pStyle w:val="Heading3"/>
        <w:rPr>
          <w:moveFrom w:id="587" w:author="Bart Molenaar" w:date="2024-03-22T09:37:00Z"/>
        </w:rPr>
      </w:pPr>
      <w:moveFromRangeStart w:id="588" w:author="Bart Molenaar" w:date="2024-03-22T09:37:00Z" w:name="move161992670"/>
      <w:moveFrom w:id="589" w:author="Bart Molenaar" w:date="2024-03-22T09:37:00Z">
        <w:r w:rsidDel="0005476E">
          <w:t>(T10) Staat de gerefereerde TA op</w:t>
        </w:r>
        <w:r w:rsidR="005879BD" w:rsidDel="0005476E">
          <w:t xml:space="preserve"> </w:t>
        </w:r>
        <w:r w:rsidDel="0005476E">
          <w:t>de checklist en is gestopt</w:t>
        </w:r>
      </w:moveFrom>
    </w:p>
    <w:p w14:paraId="2A251E08" w14:textId="20B01173" w:rsidR="00C31467" w:rsidRPr="005879BD" w:rsidDel="0005476E" w:rsidRDefault="00C31467" w:rsidP="005879BD">
      <w:pPr>
        <w:rPr>
          <w:moveFrom w:id="590" w:author="Bart Molenaar" w:date="2024-03-22T09:37:00Z"/>
        </w:rPr>
      </w:pPr>
      <w:moveFrom w:id="591" w:author="Bart Molenaar" w:date="2024-03-22T09:37:00Z">
        <w:r w:rsidDel="0005476E">
          <w:t>Dus in onderstaand geval is TA 33 wel gestopt door TA 22</w:t>
        </w:r>
      </w:moveFrom>
    </w:p>
    <w:tbl>
      <w:tblPr>
        <w:tblStyle w:val="TableGrid"/>
        <w:tblW w:w="0" w:type="auto"/>
        <w:tblLook w:val="04A0" w:firstRow="1" w:lastRow="0" w:firstColumn="1" w:lastColumn="0" w:noHBand="0" w:noVBand="1"/>
      </w:tblPr>
      <w:tblGrid>
        <w:gridCol w:w="1331"/>
        <w:gridCol w:w="1266"/>
        <w:gridCol w:w="1214"/>
        <w:gridCol w:w="1300"/>
        <w:gridCol w:w="1335"/>
        <w:gridCol w:w="1402"/>
        <w:gridCol w:w="1214"/>
      </w:tblGrid>
      <w:tr w:rsidR="00B36298" w:rsidDel="00271C2A" w14:paraId="206A4054" w14:textId="42E47428" w:rsidTr="00271C2A">
        <w:trPr>
          <w:del w:id="592" w:author="Bart Molenaar" w:date="2024-04-09T10:15:00Z"/>
        </w:trPr>
        <w:tc>
          <w:tcPr>
            <w:tcW w:w="1331" w:type="dxa"/>
          </w:tcPr>
          <w:p w14:paraId="3853BD5A" w14:textId="232EC899" w:rsidR="00B36298" w:rsidDel="00271C2A" w:rsidRDefault="00B36298" w:rsidP="000443B6">
            <w:pPr>
              <w:rPr>
                <w:del w:id="593" w:author="Bart Molenaar" w:date="2024-04-09T10:15:00Z"/>
                <w:moveFrom w:id="594" w:author="Bart Molenaar" w:date="2024-03-22T09:37:00Z"/>
              </w:rPr>
            </w:pPr>
            <w:moveFrom w:id="595" w:author="Bart Molenaar" w:date="2024-03-22T09:37:00Z">
              <w:del w:id="596" w:author="Bart Molenaar" w:date="2024-04-09T10:15:00Z">
                <w:r w:rsidDel="00271C2A">
                  <w:delText>MBH-ID</w:delText>
                </w:r>
              </w:del>
            </w:moveFrom>
          </w:p>
        </w:tc>
        <w:tc>
          <w:tcPr>
            <w:tcW w:w="1266" w:type="dxa"/>
          </w:tcPr>
          <w:p w14:paraId="7F93F664" w14:textId="22FEADFA" w:rsidR="00B36298" w:rsidDel="00271C2A" w:rsidRDefault="00B36298" w:rsidP="000443B6">
            <w:pPr>
              <w:rPr>
                <w:del w:id="597" w:author="Bart Molenaar" w:date="2024-04-09T10:15:00Z"/>
                <w:moveFrom w:id="598" w:author="Bart Molenaar" w:date="2024-03-22T09:37:00Z"/>
              </w:rPr>
            </w:pPr>
            <w:moveFrom w:id="599" w:author="Bart Molenaar" w:date="2024-03-22T09:37:00Z">
              <w:del w:id="600" w:author="Bart Molenaar" w:date="2024-04-09T10:15:00Z">
                <w:r w:rsidDel="00271C2A">
                  <w:delText>ID</w:delText>
                </w:r>
              </w:del>
            </w:moveFrom>
          </w:p>
        </w:tc>
        <w:tc>
          <w:tcPr>
            <w:tcW w:w="1214" w:type="dxa"/>
          </w:tcPr>
          <w:p w14:paraId="5D0C394F" w14:textId="02811DAC" w:rsidR="00B36298" w:rsidDel="00271C2A" w:rsidRDefault="00B36298" w:rsidP="000443B6">
            <w:pPr>
              <w:rPr>
                <w:del w:id="601" w:author="Bart Molenaar" w:date="2024-04-09T10:15:00Z"/>
                <w:moveFrom w:id="602" w:author="Bart Molenaar" w:date="2024-03-22T09:37:00Z"/>
              </w:rPr>
            </w:pPr>
            <w:moveFrom w:id="603" w:author="Bart Molenaar" w:date="2024-03-22T09:37:00Z">
              <w:del w:id="604" w:author="Bart Molenaar" w:date="2024-04-09T10:15:00Z">
                <w:r w:rsidDel="00271C2A">
                  <w:delText>REF TA-ID</w:delText>
                </w:r>
              </w:del>
            </w:moveFrom>
          </w:p>
        </w:tc>
        <w:tc>
          <w:tcPr>
            <w:tcW w:w="1300" w:type="dxa"/>
          </w:tcPr>
          <w:p w14:paraId="6A604C38" w14:textId="029EBB73" w:rsidR="00B36298" w:rsidDel="00271C2A" w:rsidRDefault="00B36298" w:rsidP="000443B6">
            <w:pPr>
              <w:rPr>
                <w:del w:id="605" w:author="Bart Molenaar" w:date="2024-04-09T10:15:00Z"/>
                <w:moveFrom w:id="606" w:author="Bart Molenaar" w:date="2024-03-22T09:37:00Z"/>
              </w:rPr>
            </w:pPr>
            <w:moveFrom w:id="607" w:author="Bart Molenaar" w:date="2024-03-22T09:37:00Z">
              <w:del w:id="608" w:author="Bart Molenaar" w:date="2024-04-09T10:15:00Z">
                <w:r w:rsidDel="00271C2A">
                  <w:delText>REF MA-ID</w:delText>
                </w:r>
              </w:del>
            </w:moveFrom>
          </w:p>
        </w:tc>
        <w:tc>
          <w:tcPr>
            <w:tcW w:w="1335" w:type="dxa"/>
          </w:tcPr>
          <w:p w14:paraId="0B58DDC8" w14:textId="2873E88F" w:rsidR="00B36298" w:rsidDel="00271C2A" w:rsidRDefault="00B36298" w:rsidP="000443B6">
            <w:pPr>
              <w:rPr>
                <w:del w:id="609" w:author="Bart Molenaar" w:date="2024-04-09T10:15:00Z"/>
                <w:moveFrom w:id="610" w:author="Bart Molenaar" w:date="2024-03-22T09:37:00Z"/>
              </w:rPr>
            </w:pPr>
            <w:moveFrom w:id="611" w:author="Bart Molenaar" w:date="2024-03-22T09:37:00Z">
              <w:del w:id="612" w:author="Bart Molenaar" w:date="2024-04-09T10:15:00Z">
                <w:r w:rsidDel="00271C2A">
                  <w:delText>TYPE BS</w:delText>
                </w:r>
              </w:del>
            </w:moveFrom>
          </w:p>
        </w:tc>
        <w:tc>
          <w:tcPr>
            <w:tcW w:w="1402" w:type="dxa"/>
          </w:tcPr>
          <w:p w14:paraId="6B410889" w14:textId="6AC28B38" w:rsidR="00B36298" w:rsidDel="00271C2A" w:rsidRDefault="00B36298" w:rsidP="000443B6">
            <w:pPr>
              <w:rPr>
                <w:del w:id="613" w:author="Bart Molenaar" w:date="2024-04-09T10:15:00Z"/>
                <w:moveFrom w:id="614" w:author="Bart Molenaar" w:date="2024-03-22T09:37:00Z"/>
              </w:rPr>
            </w:pPr>
            <w:moveFrom w:id="615" w:author="Bart Molenaar" w:date="2024-03-22T09:37:00Z">
              <w:del w:id="616" w:author="Bart Molenaar" w:date="2024-04-09T10:15:00Z">
                <w:r w:rsidDel="00271C2A">
                  <w:delText xml:space="preserve">STATUS </w:delText>
                </w:r>
                <w:r w:rsidR="00490A9B" w:rsidRPr="00490A9B" w:rsidDel="00271C2A">
                  <w:rPr>
                    <w:color w:val="FF0000"/>
                  </w:rPr>
                  <w:delText>TA</w:delText>
                </w:r>
              </w:del>
            </w:moveFrom>
          </w:p>
        </w:tc>
        <w:tc>
          <w:tcPr>
            <w:tcW w:w="1214" w:type="dxa"/>
          </w:tcPr>
          <w:p w14:paraId="38F16987" w14:textId="4463C760" w:rsidR="00B36298" w:rsidDel="00271C2A" w:rsidRDefault="00B36298" w:rsidP="000443B6">
            <w:pPr>
              <w:rPr>
                <w:del w:id="617" w:author="Bart Molenaar" w:date="2024-04-09T10:15:00Z"/>
                <w:moveFrom w:id="618" w:author="Bart Molenaar" w:date="2024-03-22T09:37:00Z"/>
              </w:rPr>
            </w:pPr>
          </w:p>
        </w:tc>
      </w:tr>
      <w:tr w:rsidR="00B36298" w:rsidDel="00271C2A" w14:paraId="24C7C269" w14:textId="18CE3D24" w:rsidTr="00271C2A">
        <w:trPr>
          <w:del w:id="619" w:author="Bart Molenaar" w:date="2024-04-09T10:15:00Z"/>
        </w:trPr>
        <w:tc>
          <w:tcPr>
            <w:tcW w:w="1331" w:type="dxa"/>
          </w:tcPr>
          <w:p w14:paraId="273299A7" w14:textId="7A344117" w:rsidR="00B36298" w:rsidDel="00271C2A" w:rsidRDefault="00B36298" w:rsidP="000443B6">
            <w:pPr>
              <w:rPr>
                <w:del w:id="620" w:author="Bart Molenaar" w:date="2024-04-09T10:15:00Z"/>
                <w:moveFrom w:id="621" w:author="Bart Molenaar" w:date="2024-03-22T09:37:00Z"/>
              </w:rPr>
            </w:pPr>
            <w:moveFrom w:id="622" w:author="Bart Molenaar" w:date="2024-03-22T09:37:00Z">
              <w:del w:id="623" w:author="Bart Molenaar" w:date="2024-04-09T10:15:00Z">
                <w:r w:rsidDel="00271C2A">
                  <w:delText>1</w:delText>
                </w:r>
              </w:del>
            </w:moveFrom>
          </w:p>
        </w:tc>
        <w:tc>
          <w:tcPr>
            <w:tcW w:w="1266" w:type="dxa"/>
          </w:tcPr>
          <w:p w14:paraId="5B3D6BEA" w14:textId="67E628DD" w:rsidR="00B36298" w:rsidDel="00271C2A" w:rsidRDefault="00B36298" w:rsidP="000443B6">
            <w:pPr>
              <w:rPr>
                <w:del w:id="624" w:author="Bart Molenaar" w:date="2024-04-09T10:15:00Z"/>
                <w:moveFrom w:id="625" w:author="Bart Molenaar" w:date="2024-03-22T09:37:00Z"/>
              </w:rPr>
            </w:pPr>
            <w:moveFrom w:id="626" w:author="Bart Molenaar" w:date="2024-03-22T09:37:00Z">
              <w:del w:id="627" w:author="Bart Molenaar" w:date="2024-04-09T10:15:00Z">
                <w:r w:rsidDel="00271C2A">
                  <w:delText>TA 22</w:delText>
                </w:r>
              </w:del>
            </w:moveFrom>
          </w:p>
        </w:tc>
        <w:tc>
          <w:tcPr>
            <w:tcW w:w="1214" w:type="dxa"/>
          </w:tcPr>
          <w:p w14:paraId="1CCD1808" w14:textId="2A9A7AB2" w:rsidR="00B36298" w:rsidRPr="00F7744A" w:rsidDel="00271C2A" w:rsidRDefault="003469C0" w:rsidP="000443B6">
            <w:pPr>
              <w:rPr>
                <w:del w:id="628" w:author="Bart Molenaar" w:date="2024-04-09T10:15:00Z"/>
                <w:moveFrom w:id="629" w:author="Bart Molenaar" w:date="2024-03-22T09:37:00Z"/>
                <w:highlight w:val="yellow"/>
              </w:rPr>
            </w:pPr>
            <w:moveFrom w:id="630" w:author="Bart Molenaar" w:date="2024-03-22T09:37:00Z">
              <w:del w:id="631" w:author="Bart Molenaar" w:date="2024-04-09T10:15:00Z">
                <w:r w:rsidDel="00271C2A">
                  <w:rPr>
                    <w:highlight w:val="yellow"/>
                  </w:rPr>
                  <w:delText>TA 19</w:delText>
                </w:r>
              </w:del>
            </w:moveFrom>
          </w:p>
        </w:tc>
        <w:tc>
          <w:tcPr>
            <w:tcW w:w="1300" w:type="dxa"/>
          </w:tcPr>
          <w:p w14:paraId="5E61DE73" w14:textId="59D014A6" w:rsidR="00B36298" w:rsidRPr="00B36298" w:rsidDel="00271C2A" w:rsidRDefault="00B36298" w:rsidP="000443B6">
            <w:pPr>
              <w:rPr>
                <w:del w:id="632" w:author="Bart Molenaar" w:date="2024-04-09T10:15:00Z"/>
                <w:moveFrom w:id="633" w:author="Bart Molenaar" w:date="2024-03-22T09:37:00Z"/>
              </w:rPr>
            </w:pPr>
            <w:moveFrom w:id="634" w:author="Bart Molenaar" w:date="2024-03-22T09:37:00Z">
              <w:del w:id="635" w:author="Bart Molenaar" w:date="2024-04-09T10:15:00Z">
                <w:r w:rsidRPr="00B36298" w:rsidDel="00271C2A">
                  <w:delText>MA 10</w:delText>
                </w:r>
              </w:del>
            </w:moveFrom>
          </w:p>
        </w:tc>
        <w:tc>
          <w:tcPr>
            <w:tcW w:w="1335" w:type="dxa"/>
          </w:tcPr>
          <w:p w14:paraId="6B9FD7F0" w14:textId="2294AB73" w:rsidR="00B36298" w:rsidDel="00271C2A" w:rsidRDefault="00B36298" w:rsidP="000443B6">
            <w:pPr>
              <w:rPr>
                <w:del w:id="636" w:author="Bart Molenaar" w:date="2024-04-09T10:15:00Z"/>
                <w:moveFrom w:id="637" w:author="Bart Molenaar" w:date="2024-03-22T09:37:00Z"/>
              </w:rPr>
            </w:pPr>
            <w:moveFrom w:id="638" w:author="Bart Molenaar" w:date="2024-03-22T09:37:00Z">
              <w:del w:id="639" w:author="Bart Molenaar" w:date="2024-04-09T10:15:00Z">
                <w:r w:rsidDel="00271C2A">
                  <w:delText>STOP-TA</w:delText>
                </w:r>
              </w:del>
            </w:moveFrom>
          </w:p>
        </w:tc>
        <w:tc>
          <w:tcPr>
            <w:tcW w:w="1402" w:type="dxa"/>
          </w:tcPr>
          <w:p w14:paraId="6E2BFD2F" w14:textId="664F6F6D" w:rsidR="00B36298" w:rsidDel="00271C2A" w:rsidRDefault="00B36298" w:rsidP="000443B6">
            <w:pPr>
              <w:rPr>
                <w:del w:id="640" w:author="Bart Molenaar" w:date="2024-04-09T10:15:00Z"/>
                <w:moveFrom w:id="641" w:author="Bart Molenaar" w:date="2024-03-22T09:37:00Z"/>
              </w:rPr>
            </w:pPr>
            <w:moveFrom w:id="642" w:author="Bart Molenaar" w:date="2024-03-22T09:37:00Z">
              <w:del w:id="643" w:author="Bart Molenaar" w:date="2024-04-09T10:15:00Z">
                <w:r w:rsidDel="00271C2A">
                  <w:delText>GESTOPT</w:delText>
                </w:r>
              </w:del>
            </w:moveFrom>
          </w:p>
        </w:tc>
        <w:tc>
          <w:tcPr>
            <w:tcW w:w="1214" w:type="dxa"/>
          </w:tcPr>
          <w:p w14:paraId="289CDC9A" w14:textId="1072A26F" w:rsidR="00B36298" w:rsidDel="00271C2A" w:rsidRDefault="00B36298" w:rsidP="000443B6">
            <w:pPr>
              <w:rPr>
                <w:del w:id="644" w:author="Bart Molenaar" w:date="2024-04-09T10:15:00Z"/>
                <w:moveFrom w:id="645" w:author="Bart Molenaar" w:date="2024-03-22T09:37:00Z"/>
              </w:rPr>
            </w:pPr>
          </w:p>
        </w:tc>
      </w:tr>
      <w:tr w:rsidR="00B36298" w:rsidDel="00271C2A" w14:paraId="24F511A1" w14:textId="11362638" w:rsidTr="00271C2A">
        <w:trPr>
          <w:del w:id="646" w:author="Bart Molenaar" w:date="2024-04-09T10:15:00Z"/>
        </w:trPr>
        <w:tc>
          <w:tcPr>
            <w:tcW w:w="1331" w:type="dxa"/>
          </w:tcPr>
          <w:p w14:paraId="1E79EE0B" w14:textId="60EB0E5E" w:rsidR="00B36298" w:rsidDel="00271C2A" w:rsidRDefault="00B36298" w:rsidP="000443B6">
            <w:pPr>
              <w:rPr>
                <w:del w:id="647" w:author="Bart Molenaar" w:date="2024-04-09T10:15:00Z"/>
                <w:moveFrom w:id="648" w:author="Bart Molenaar" w:date="2024-03-22T09:37:00Z"/>
              </w:rPr>
            </w:pPr>
            <w:moveFrom w:id="649" w:author="Bart Molenaar" w:date="2024-03-22T09:37:00Z">
              <w:del w:id="650" w:author="Bart Molenaar" w:date="2024-04-09T10:15:00Z">
                <w:r w:rsidDel="00271C2A">
                  <w:delText>1</w:delText>
                </w:r>
              </w:del>
            </w:moveFrom>
          </w:p>
        </w:tc>
        <w:tc>
          <w:tcPr>
            <w:tcW w:w="1266" w:type="dxa"/>
          </w:tcPr>
          <w:p w14:paraId="46ADE2CE" w14:textId="09DA8FBF" w:rsidR="00B36298" w:rsidDel="00271C2A" w:rsidRDefault="00B36298" w:rsidP="000443B6">
            <w:pPr>
              <w:rPr>
                <w:del w:id="651" w:author="Bart Molenaar" w:date="2024-04-09T10:15:00Z"/>
                <w:moveFrom w:id="652" w:author="Bart Molenaar" w:date="2024-03-22T09:37:00Z"/>
              </w:rPr>
            </w:pPr>
            <w:moveFrom w:id="653" w:author="Bart Molenaar" w:date="2024-03-22T09:37:00Z">
              <w:del w:id="654" w:author="Bart Molenaar" w:date="2024-04-09T10:15:00Z">
                <w:r w:rsidDel="00271C2A">
                  <w:delText>TA 33</w:delText>
                </w:r>
              </w:del>
            </w:moveFrom>
          </w:p>
        </w:tc>
        <w:tc>
          <w:tcPr>
            <w:tcW w:w="1214" w:type="dxa"/>
          </w:tcPr>
          <w:p w14:paraId="6F071D72" w14:textId="64BADEC2" w:rsidR="00B36298" w:rsidRPr="00F7744A" w:rsidDel="00271C2A" w:rsidRDefault="003469C0" w:rsidP="000443B6">
            <w:pPr>
              <w:rPr>
                <w:del w:id="655" w:author="Bart Molenaar" w:date="2024-04-09T10:15:00Z"/>
                <w:moveFrom w:id="656" w:author="Bart Molenaar" w:date="2024-03-22T09:37:00Z"/>
                <w:highlight w:val="yellow"/>
              </w:rPr>
            </w:pPr>
            <w:moveFrom w:id="657" w:author="Bart Molenaar" w:date="2024-03-22T09:37:00Z">
              <w:del w:id="658" w:author="Bart Molenaar" w:date="2024-04-09T10:15:00Z">
                <w:r w:rsidDel="00271C2A">
                  <w:rPr>
                    <w:highlight w:val="yellow"/>
                  </w:rPr>
                  <w:delText>TA 19</w:delText>
                </w:r>
              </w:del>
            </w:moveFrom>
          </w:p>
        </w:tc>
        <w:tc>
          <w:tcPr>
            <w:tcW w:w="1300" w:type="dxa"/>
          </w:tcPr>
          <w:p w14:paraId="17E2C544" w14:textId="61E8945D" w:rsidR="00B36298" w:rsidRPr="00B36298" w:rsidDel="00271C2A" w:rsidRDefault="00B36298" w:rsidP="000443B6">
            <w:pPr>
              <w:rPr>
                <w:del w:id="659" w:author="Bart Molenaar" w:date="2024-04-09T10:15:00Z"/>
                <w:moveFrom w:id="660" w:author="Bart Molenaar" w:date="2024-03-22T09:37:00Z"/>
              </w:rPr>
            </w:pPr>
            <w:moveFrom w:id="661" w:author="Bart Molenaar" w:date="2024-03-22T09:37:00Z">
              <w:del w:id="662" w:author="Bart Molenaar" w:date="2024-04-09T10:15:00Z">
                <w:r w:rsidRPr="00B36298" w:rsidDel="00271C2A">
                  <w:delText>MA 10</w:delText>
                </w:r>
              </w:del>
            </w:moveFrom>
          </w:p>
        </w:tc>
        <w:tc>
          <w:tcPr>
            <w:tcW w:w="1335" w:type="dxa"/>
          </w:tcPr>
          <w:p w14:paraId="71B67FAB" w14:textId="32909079" w:rsidR="00B36298" w:rsidDel="00271C2A" w:rsidRDefault="00B36298" w:rsidP="000443B6">
            <w:pPr>
              <w:rPr>
                <w:del w:id="663" w:author="Bart Molenaar" w:date="2024-04-09T10:15:00Z"/>
                <w:moveFrom w:id="664" w:author="Bart Molenaar" w:date="2024-03-22T09:37:00Z"/>
              </w:rPr>
            </w:pPr>
          </w:p>
        </w:tc>
        <w:tc>
          <w:tcPr>
            <w:tcW w:w="1402" w:type="dxa"/>
          </w:tcPr>
          <w:p w14:paraId="014CA548" w14:textId="6AB69757" w:rsidR="00B36298" w:rsidDel="00271C2A" w:rsidRDefault="00B36298" w:rsidP="000443B6">
            <w:pPr>
              <w:rPr>
                <w:del w:id="665" w:author="Bart Molenaar" w:date="2024-04-09T10:15:00Z"/>
                <w:moveFrom w:id="666" w:author="Bart Molenaar" w:date="2024-03-22T09:37:00Z"/>
              </w:rPr>
            </w:pPr>
            <w:moveFrom w:id="667" w:author="Bart Molenaar" w:date="2024-03-22T09:37:00Z">
              <w:del w:id="668" w:author="Bart Molenaar" w:date="2024-04-09T10:15:00Z">
                <w:r w:rsidDel="00271C2A">
                  <w:delText>GESTOPT</w:delText>
                </w:r>
              </w:del>
            </w:moveFrom>
          </w:p>
        </w:tc>
        <w:tc>
          <w:tcPr>
            <w:tcW w:w="1214" w:type="dxa"/>
          </w:tcPr>
          <w:p w14:paraId="746D6CD5" w14:textId="79D8E781" w:rsidR="00B36298" w:rsidDel="00271C2A" w:rsidRDefault="00B36298" w:rsidP="000443B6">
            <w:pPr>
              <w:rPr>
                <w:del w:id="669" w:author="Bart Molenaar" w:date="2024-04-09T10:15:00Z"/>
                <w:moveFrom w:id="670" w:author="Bart Molenaar" w:date="2024-03-22T09:37:00Z"/>
              </w:rPr>
            </w:pPr>
          </w:p>
        </w:tc>
      </w:tr>
    </w:tbl>
    <w:p w14:paraId="38DF2246" w14:textId="6564EA9D" w:rsidR="00C447A3" w:rsidDel="00271C2A" w:rsidRDefault="00C447A3">
      <w:pPr>
        <w:rPr>
          <w:del w:id="671" w:author="Bart Molenaar" w:date="2024-04-09T10:15:00Z"/>
          <w:moveFrom w:id="672" w:author="Bart Molenaar" w:date="2024-03-22T09:37:00Z"/>
        </w:rPr>
      </w:pPr>
    </w:p>
    <w:p w14:paraId="4D21FDE4" w14:textId="3BDBD5C1" w:rsidR="00C31467" w:rsidRPr="005879BD" w:rsidDel="00271C2A" w:rsidRDefault="002213DE" w:rsidP="00C31467">
      <w:pPr>
        <w:rPr>
          <w:del w:id="673" w:author="Bart Molenaar" w:date="2024-04-09T10:15:00Z"/>
          <w:moveFrom w:id="674" w:author="Bart Molenaar" w:date="2024-03-22T09:37:00Z"/>
        </w:rPr>
      </w:pPr>
      <w:moveFrom w:id="675" w:author="Bart Molenaar" w:date="2024-03-22T09:37:00Z">
        <w:del w:id="676" w:author="Bart Molenaar" w:date="2024-04-09T10:15:00Z">
          <w:r w:rsidDel="00271C2A">
            <w:delText>I</w:delText>
          </w:r>
          <w:r w:rsidR="00C31467" w:rsidDel="00271C2A">
            <w:delText>n onderstaand geval is TA 33 gestopt door TA 22, echter de stop-datum is in de toekomst</w:delText>
          </w:r>
        </w:del>
      </w:moveFrom>
    </w:p>
    <w:tbl>
      <w:tblPr>
        <w:tblStyle w:val="TableGrid"/>
        <w:tblW w:w="0" w:type="auto"/>
        <w:tblLook w:val="04A0" w:firstRow="1" w:lastRow="0" w:firstColumn="1" w:lastColumn="0" w:noHBand="0" w:noVBand="1"/>
      </w:tblPr>
      <w:tblGrid>
        <w:gridCol w:w="1331"/>
        <w:gridCol w:w="1266"/>
        <w:gridCol w:w="1214"/>
        <w:gridCol w:w="1300"/>
        <w:gridCol w:w="1335"/>
        <w:gridCol w:w="1402"/>
        <w:gridCol w:w="1214"/>
      </w:tblGrid>
      <w:tr w:rsidR="00C447A3" w:rsidDel="00271C2A" w14:paraId="38FC6D1C" w14:textId="5F76672D" w:rsidTr="00271C2A">
        <w:trPr>
          <w:del w:id="677" w:author="Bart Molenaar" w:date="2024-04-09T10:15:00Z"/>
        </w:trPr>
        <w:tc>
          <w:tcPr>
            <w:tcW w:w="1331" w:type="dxa"/>
          </w:tcPr>
          <w:p w14:paraId="01D101FB" w14:textId="631E1452" w:rsidR="00C447A3" w:rsidDel="00271C2A" w:rsidRDefault="00C447A3" w:rsidP="000443B6">
            <w:pPr>
              <w:rPr>
                <w:del w:id="678" w:author="Bart Molenaar" w:date="2024-04-09T10:15:00Z"/>
                <w:moveFrom w:id="679" w:author="Bart Molenaar" w:date="2024-03-22T09:37:00Z"/>
              </w:rPr>
            </w:pPr>
            <w:moveFrom w:id="680" w:author="Bart Molenaar" w:date="2024-03-22T09:37:00Z">
              <w:del w:id="681" w:author="Bart Molenaar" w:date="2024-04-09T10:15:00Z">
                <w:r w:rsidDel="00271C2A">
                  <w:delText>MBH-ID</w:delText>
                </w:r>
              </w:del>
            </w:moveFrom>
          </w:p>
        </w:tc>
        <w:tc>
          <w:tcPr>
            <w:tcW w:w="1266" w:type="dxa"/>
          </w:tcPr>
          <w:p w14:paraId="4A459AC7" w14:textId="23B1C7F4" w:rsidR="00C447A3" w:rsidDel="00271C2A" w:rsidRDefault="00C447A3" w:rsidP="000443B6">
            <w:pPr>
              <w:rPr>
                <w:del w:id="682" w:author="Bart Molenaar" w:date="2024-04-09T10:15:00Z"/>
                <w:moveFrom w:id="683" w:author="Bart Molenaar" w:date="2024-03-22T09:37:00Z"/>
              </w:rPr>
            </w:pPr>
            <w:moveFrom w:id="684" w:author="Bart Molenaar" w:date="2024-03-22T09:37:00Z">
              <w:del w:id="685" w:author="Bart Molenaar" w:date="2024-04-09T10:15:00Z">
                <w:r w:rsidDel="00271C2A">
                  <w:delText>ID</w:delText>
                </w:r>
              </w:del>
            </w:moveFrom>
          </w:p>
        </w:tc>
        <w:tc>
          <w:tcPr>
            <w:tcW w:w="1214" w:type="dxa"/>
          </w:tcPr>
          <w:p w14:paraId="6B4F9EA8" w14:textId="0DB16B00" w:rsidR="00C447A3" w:rsidDel="00271C2A" w:rsidRDefault="00C447A3" w:rsidP="000443B6">
            <w:pPr>
              <w:rPr>
                <w:del w:id="686" w:author="Bart Molenaar" w:date="2024-04-09T10:15:00Z"/>
                <w:moveFrom w:id="687" w:author="Bart Molenaar" w:date="2024-03-22T09:37:00Z"/>
              </w:rPr>
            </w:pPr>
            <w:moveFrom w:id="688" w:author="Bart Molenaar" w:date="2024-03-22T09:37:00Z">
              <w:del w:id="689" w:author="Bart Molenaar" w:date="2024-04-09T10:15:00Z">
                <w:r w:rsidDel="00271C2A">
                  <w:delText>REF TA-ID</w:delText>
                </w:r>
              </w:del>
            </w:moveFrom>
          </w:p>
        </w:tc>
        <w:tc>
          <w:tcPr>
            <w:tcW w:w="1300" w:type="dxa"/>
          </w:tcPr>
          <w:p w14:paraId="6886861E" w14:textId="65ECFDB6" w:rsidR="00C447A3" w:rsidDel="00271C2A" w:rsidRDefault="00C447A3" w:rsidP="000443B6">
            <w:pPr>
              <w:rPr>
                <w:del w:id="690" w:author="Bart Molenaar" w:date="2024-04-09T10:15:00Z"/>
                <w:moveFrom w:id="691" w:author="Bart Molenaar" w:date="2024-03-22T09:37:00Z"/>
              </w:rPr>
            </w:pPr>
            <w:moveFrom w:id="692" w:author="Bart Molenaar" w:date="2024-03-22T09:37:00Z">
              <w:del w:id="693" w:author="Bart Molenaar" w:date="2024-04-09T10:15:00Z">
                <w:r w:rsidDel="00271C2A">
                  <w:delText>REF MA-ID</w:delText>
                </w:r>
              </w:del>
            </w:moveFrom>
          </w:p>
        </w:tc>
        <w:tc>
          <w:tcPr>
            <w:tcW w:w="1335" w:type="dxa"/>
          </w:tcPr>
          <w:p w14:paraId="0BD42D1B" w14:textId="2F542401" w:rsidR="00C447A3" w:rsidDel="00271C2A" w:rsidRDefault="00C447A3" w:rsidP="000443B6">
            <w:pPr>
              <w:rPr>
                <w:del w:id="694" w:author="Bart Molenaar" w:date="2024-04-09T10:15:00Z"/>
                <w:moveFrom w:id="695" w:author="Bart Molenaar" w:date="2024-03-22T09:37:00Z"/>
              </w:rPr>
            </w:pPr>
            <w:moveFrom w:id="696" w:author="Bart Molenaar" w:date="2024-03-22T09:37:00Z">
              <w:del w:id="697" w:author="Bart Molenaar" w:date="2024-04-09T10:15:00Z">
                <w:r w:rsidDel="00271C2A">
                  <w:delText>TYPE BS</w:delText>
                </w:r>
              </w:del>
            </w:moveFrom>
          </w:p>
        </w:tc>
        <w:tc>
          <w:tcPr>
            <w:tcW w:w="1402" w:type="dxa"/>
          </w:tcPr>
          <w:p w14:paraId="65D3101D" w14:textId="47D6A3E1" w:rsidR="00C447A3" w:rsidDel="00271C2A" w:rsidRDefault="00C447A3" w:rsidP="000443B6">
            <w:pPr>
              <w:rPr>
                <w:del w:id="698" w:author="Bart Molenaar" w:date="2024-04-09T10:15:00Z"/>
                <w:moveFrom w:id="699" w:author="Bart Molenaar" w:date="2024-03-22T09:37:00Z"/>
              </w:rPr>
            </w:pPr>
            <w:moveFrom w:id="700" w:author="Bart Molenaar" w:date="2024-03-22T09:37:00Z">
              <w:del w:id="701" w:author="Bart Molenaar" w:date="2024-04-09T10:15:00Z">
                <w:r w:rsidDel="00271C2A">
                  <w:delText xml:space="preserve">STATUS </w:delText>
                </w:r>
                <w:r w:rsidR="00490A9B" w:rsidRPr="00490A9B" w:rsidDel="00271C2A">
                  <w:rPr>
                    <w:color w:val="FF0000"/>
                  </w:rPr>
                  <w:delText>TA</w:delText>
                </w:r>
              </w:del>
            </w:moveFrom>
          </w:p>
        </w:tc>
        <w:tc>
          <w:tcPr>
            <w:tcW w:w="1214" w:type="dxa"/>
          </w:tcPr>
          <w:p w14:paraId="6D1E2849" w14:textId="1059C8BB" w:rsidR="00C447A3" w:rsidDel="00271C2A" w:rsidRDefault="00C447A3" w:rsidP="000443B6">
            <w:pPr>
              <w:rPr>
                <w:del w:id="702" w:author="Bart Molenaar" w:date="2024-04-09T10:15:00Z"/>
                <w:moveFrom w:id="703" w:author="Bart Molenaar" w:date="2024-03-22T09:37:00Z"/>
              </w:rPr>
            </w:pPr>
          </w:p>
        </w:tc>
      </w:tr>
      <w:tr w:rsidR="00C447A3" w:rsidDel="00271C2A" w14:paraId="6D331E67" w14:textId="5B1704FC" w:rsidTr="00271C2A">
        <w:trPr>
          <w:del w:id="704" w:author="Bart Molenaar" w:date="2024-04-09T10:15:00Z"/>
        </w:trPr>
        <w:tc>
          <w:tcPr>
            <w:tcW w:w="1331" w:type="dxa"/>
          </w:tcPr>
          <w:p w14:paraId="46F296ED" w14:textId="153666E6" w:rsidR="00C447A3" w:rsidDel="00271C2A" w:rsidRDefault="00C447A3" w:rsidP="000443B6">
            <w:pPr>
              <w:rPr>
                <w:del w:id="705" w:author="Bart Molenaar" w:date="2024-04-09T10:15:00Z"/>
                <w:moveFrom w:id="706" w:author="Bart Molenaar" w:date="2024-03-22T09:37:00Z"/>
              </w:rPr>
            </w:pPr>
            <w:moveFrom w:id="707" w:author="Bart Molenaar" w:date="2024-03-22T09:37:00Z">
              <w:del w:id="708" w:author="Bart Molenaar" w:date="2024-04-09T10:15:00Z">
                <w:r w:rsidDel="00271C2A">
                  <w:delText>1</w:delText>
                </w:r>
              </w:del>
            </w:moveFrom>
          </w:p>
        </w:tc>
        <w:tc>
          <w:tcPr>
            <w:tcW w:w="1266" w:type="dxa"/>
          </w:tcPr>
          <w:p w14:paraId="6394CE13" w14:textId="692BDBD5" w:rsidR="00C447A3" w:rsidDel="00271C2A" w:rsidRDefault="00C447A3" w:rsidP="000443B6">
            <w:pPr>
              <w:rPr>
                <w:del w:id="709" w:author="Bart Molenaar" w:date="2024-04-09T10:15:00Z"/>
                <w:moveFrom w:id="710" w:author="Bart Molenaar" w:date="2024-03-22T09:37:00Z"/>
              </w:rPr>
            </w:pPr>
            <w:moveFrom w:id="711" w:author="Bart Molenaar" w:date="2024-03-22T09:37:00Z">
              <w:del w:id="712" w:author="Bart Molenaar" w:date="2024-04-09T10:15:00Z">
                <w:r w:rsidDel="00271C2A">
                  <w:delText>TA 22</w:delText>
                </w:r>
              </w:del>
            </w:moveFrom>
          </w:p>
        </w:tc>
        <w:tc>
          <w:tcPr>
            <w:tcW w:w="1214" w:type="dxa"/>
          </w:tcPr>
          <w:p w14:paraId="5EB28FC8" w14:textId="7A52A764" w:rsidR="00C447A3" w:rsidRPr="00F7744A" w:rsidDel="00271C2A" w:rsidRDefault="00C447A3" w:rsidP="000443B6">
            <w:pPr>
              <w:rPr>
                <w:del w:id="713" w:author="Bart Molenaar" w:date="2024-04-09T10:15:00Z"/>
                <w:moveFrom w:id="714" w:author="Bart Molenaar" w:date="2024-03-22T09:37:00Z"/>
                <w:highlight w:val="yellow"/>
              </w:rPr>
            </w:pPr>
            <w:moveFrom w:id="715" w:author="Bart Molenaar" w:date="2024-03-22T09:37:00Z">
              <w:del w:id="716" w:author="Bart Molenaar" w:date="2024-04-09T10:15:00Z">
                <w:r w:rsidDel="00271C2A">
                  <w:rPr>
                    <w:highlight w:val="yellow"/>
                  </w:rPr>
                  <w:delText>TA 19</w:delText>
                </w:r>
              </w:del>
            </w:moveFrom>
          </w:p>
        </w:tc>
        <w:tc>
          <w:tcPr>
            <w:tcW w:w="1300" w:type="dxa"/>
          </w:tcPr>
          <w:p w14:paraId="0342E68B" w14:textId="4220BDF8" w:rsidR="00C447A3" w:rsidRPr="00B36298" w:rsidDel="00271C2A" w:rsidRDefault="00C447A3" w:rsidP="000443B6">
            <w:pPr>
              <w:rPr>
                <w:del w:id="717" w:author="Bart Molenaar" w:date="2024-04-09T10:15:00Z"/>
                <w:moveFrom w:id="718" w:author="Bart Molenaar" w:date="2024-03-22T09:37:00Z"/>
              </w:rPr>
            </w:pPr>
            <w:moveFrom w:id="719" w:author="Bart Molenaar" w:date="2024-03-22T09:37:00Z">
              <w:del w:id="720" w:author="Bart Molenaar" w:date="2024-04-09T10:15:00Z">
                <w:r w:rsidRPr="00B36298" w:rsidDel="00271C2A">
                  <w:delText>MA 10</w:delText>
                </w:r>
              </w:del>
            </w:moveFrom>
          </w:p>
        </w:tc>
        <w:tc>
          <w:tcPr>
            <w:tcW w:w="1335" w:type="dxa"/>
          </w:tcPr>
          <w:p w14:paraId="389311C7" w14:textId="00B81945" w:rsidR="00C447A3" w:rsidDel="00271C2A" w:rsidRDefault="00C447A3" w:rsidP="000443B6">
            <w:pPr>
              <w:rPr>
                <w:del w:id="721" w:author="Bart Molenaar" w:date="2024-04-09T10:15:00Z"/>
                <w:moveFrom w:id="722" w:author="Bart Molenaar" w:date="2024-03-22T09:37:00Z"/>
              </w:rPr>
            </w:pPr>
            <w:moveFrom w:id="723" w:author="Bart Molenaar" w:date="2024-03-22T09:37:00Z">
              <w:del w:id="724" w:author="Bart Molenaar" w:date="2024-04-09T10:15:00Z">
                <w:r w:rsidDel="00271C2A">
                  <w:delText>STOP-TA</w:delText>
                </w:r>
              </w:del>
            </w:moveFrom>
          </w:p>
        </w:tc>
        <w:tc>
          <w:tcPr>
            <w:tcW w:w="1402" w:type="dxa"/>
          </w:tcPr>
          <w:p w14:paraId="7D1DCA5F" w14:textId="014A5A2C" w:rsidR="00C447A3" w:rsidDel="00271C2A" w:rsidRDefault="00C447A3" w:rsidP="000443B6">
            <w:pPr>
              <w:rPr>
                <w:del w:id="725" w:author="Bart Molenaar" w:date="2024-04-09T10:15:00Z"/>
                <w:moveFrom w:id="726" w:author="Bart Molenaar" w:date="2024-03-22T09:37:00Z"/>
              </w:rPr>
            </w:pPr>
            <w:moveFrom w:id="727" w:author="Bart Molenaar" w:date="2024-03-22T09:37:00Z">
              <w:del w:id="728" w:author="Bart Molenaar" w:date="2024-04-09T10:15:00Z">
                <w:r w:rsidDel="00271C2A">
                  <w:delText>GESTOPT TOEKOMST</w:delText>
                </w:r>
              </w:del>
            </w:moveFrom>
          </w:p>
        </w:tc>
        <w:tc>
          <w:tcPr>
            <w:tcW w:w="1214" w:type="dxa"/>
          </w:tcPr>
          <w:p w14:paraId="7AE98F80" w14:textId="1C71F6D5" w:rsidR="00C447A3" w:rsidDel="00271C2A" w:rsidRDefault="00C447A3" w:rsidP="000443B6">
            <w:pPr>
              <w:rPr>
                <w:del w:id="729" w:author="Bart Molenaar" w:date="2024-04-09T10:15:00Z"/>
                <w:moveFrom w:id="730" w:author="Bart Molenaar" w:date="2024-03-22T09:37:00Z"/>
              </w:rPr>
            </w:pPr>
          </w:p>
        </w:tc>
      </w:tr>
      <w:tr w:rsidR="00C447A3" w:rsidDel="00271C2A" w14:paraId="5CB014E0" w14:textId="2EB281DF" w:rsidTr="00271C2A">
        <w:trPr>
          <w:del w:id="731" w:author="Bart Molenaar" w:date="2024-04-09T10:15:00Z"/>
        </w:trPr>
        <w:tc>
          <w:tcPr>
            <w:tcW w:w="1331" w:type="dxa"/>
          </w:tcPr>
          <w:p w14:paraId="5D224DD4" w14:textId="0084E11D" w:rsidR="00C447A3" w:rsidDel="00271C2A" w:rsidRDefault="00C447A3" w:rsidP="000443B6">
            <w:pPr>
              <w:rPr>
                <w:del w:id="732" w:author="Bart Molenaar" w:date="2024-04-09T10:15:00Z"/>
                <w:moveFrom w:id="733" w:author="Bart Molenaar" w:date="2024-03-22T09:37:00Z"/>
              </w:rPr>
            </w:pPr>
            <w:moveFrom w:id="734" w:author="Bart Molenaar" w:date="2024-03-22T09:37:00Z">
              <w:del w:id="735" w:author="Bart Molenaar" w:date="2024-04-09T10:15:00Z">
                <w:r w:rsidDel="00271C2A">
                  <w:delText>1</w:delText>
                </w:r>
              </w:del>
            </w:moveFrom>
          </w:p>
        </w:tc>
        <w:tc>
          <w:tcPr>
            <w:tcW w:w="1266" w:type="dxa"/>
          </w:tcPr>
          <w:p w14:paraId="081093F6" w14:textId="58223927" w:rsidR="00C447A3" w:rsidDel="00271C2A" w:rsidRDefault="00C447A3" w:rsidP="000443B6">
            <w:pPr>
              <w:rPr>
                <w:del w:id="736" w:author="Bart Molenaar" w:date="2024-04-09T10:15:00Z"/>
                <w:moveFrom w:id="737" w:author="Bart Molenaar" w:date="2024-03-22T09:37:00Z"/>
              </w:rPr>
            </w:pPr>
            <w:moveFrom w:id="738" w:author="Bart Molenaar" w:date="2024-03-22T09:37:00Z">
              <w:del w:id="739" w:author="Bart Molenaar" w:date="2024-04-09T10:15:00Z">
                <w:r w:rsidDel="00271C2A">
                  <w:delText>TA 33</w:delText>
                </w:r>
              </w:del>
            </w:moveFrom>
          </w:p>
        </w:tc>
        <w:tc>
          <w:tcPr>
            <w:tcW w:w="1214" w:type="dxa"/>
          </w:tcPr>
          <w:p w14:paraId="7F0904F4" w14:textId="35A046B6" w:rsidR="00C447A3" w:rsidRPr="00F7744A" w:rsidDel="00271C2A" w:rsidRDefault="00C447A3" w:rsidP="000443B6">
            <w:pPr>
              <w:rPr>
                <w:del w:id="740" w:author="Bart Molenaar" w:date="2024-04-09T10:15:00Z"/>
                <w:moveFrom w:id="741" w:author="Bart Molenaar" w:date="2024-03-22T09:37:00Z"/>
                <w:highlight w:val="yellow"/>
              </w:rPr>
            </w:pPr>
            <w:moveFrom w:id="742" w:author="Bart Molenaar" w:date="2024-03-22T09:37:00Z">
              <w:del w:id="743" w:author="Bart Molenaar" w:date="2024-04-09T10:15:00Z">
                <w:r w:rsidDel="00271C2A">
                  <w:rPr>
                    <w:highlight w:val="yellow"/>
                  </w:rPr>
                  <w:delText>TA 19</w:delText>
                </w:r>
              </w:del>
            </w:moveFrom>
          </w:p>
        </w:tc>
        <w:tc>
          <w:tcPr>
            <w:tcW w:w="1300" w:type="dxa"/>
          </w:tcPr>
          <w:p w14:paraId="180FF483" w14:textId="13C47A1F" w:rsidR="00C447A3" w:rsidRPr="00B36298" w:rsidDel="00271C2A" w:rsidRDefault="00C447A3" w:rsidP="000443B6">
            <w:pPr>
              <w:rPr>
                <w:del w:id="744" w:author="Bart Molenaar" w:date="2024-04-09T10:15:00Z"/>
                <w:moveFrom w:id="745" w:author="Bart Molenaar" w:date="2024-03-22T09:37:00Z"/>
              </w:rPr>
            </w:pPr>
            <w:moveFrom w:id="746" w:author="Bart Molenaar" w:date="2024-03-22T09:37:00Z">
              <w:del w:id="747" w:author="Bart Molenaar" w:date="2024-04-09T10:15:00Z">
                <w:r w:rsidRPr="00B36298" w:rsidDel="00271C2A">
                  <w:delText>MA 10</w:delText>
                </w:r>
              </w:del>
            </w:moveFrom>
          </w:p>
        </w:tc>
        <w:tc>
          <w:tcPr>
            <w:tcW w:w="1335" w:type="dxa"/>
          </w:tcPr>
          <w:p w14:paraId="37240069" w14:textId="738DB5E6" w:rsidR="00C447A3" w:rsidDel="00271C2A" w:rsidRDefault="00C447A3" w:rsidP="000443B6">
            <w:pPr>
              <w:rPr>
                <w:del w:id="748" w:author="Bart Molenaar" w:date="2024-04-09T10:15:00Z"/>
                <w:moveFrom w:id="749" w:author="Bart Molenaar" w:date="2024-03-22T09:37:00Z"/>
              </w:rPr>
            </w:pPr>
          </w:p>
        </w:tc>
        <w:tc>
          <w:tcPr>
            <w:tcW w:w="1402" w:type="dxa"/>
          </w:tcPr>
          <w:p w14:paraId="7B30862C" w14:textId="6A1BC60D" w:rsidR="00C447A3" w:rsidDel="00271C2A" w:rsidRDefault="0004620E" w:rsidP="000443B6">
            <w:pPr>
              <w:rPr>
                <w:del w:id="750" w:author="Bart Molenaar" w:date="2024-04-09T10:15:00Z"/>
                <w:moveFrom w:id="751" w:author="Bart Molenaar" w:date="2024-03-22T09:37:00Z"/>
              </w:rPr>
            </w:pPr>
            <w:moveFrom w:id="752" w:author="Bart Molenaar" w:date="2024-03-22T09:37:00Z">
              <w:del w:id="753" w:author="Bart Molenaar" w:date="2024-04-09T10:15:00Z">
                <w:r w:rsidDel="00271C2A">
                  <w:delText>--</w:delText>
                </w:r>
              </w:del>
            </w:moveFrom>
          </w:p>
        </w:tc>
        <w:tc>
          <w:tcPr>
            <w:tcW w:w="1214" w:type="dxa"/>
          </w:tcPr>
          <w:p w14:paraId="0F983182" w14:textId="4689C760" w:rsidR="00C447A3" w:rsidDel="00271C2A" w:rsidRDefault="00C447A3" w:rsidP="000443B6">
            <w:pPr>
              <w:rPr>
                <w:del w:id="754" w:author="Bart Molenaar" w:date="2024-04-09T10:15:00Z"/>
                <w:moveFrom w:id="755" w:author="Bart Molenaar" w:date="2024-03-22T09:37:00Z"/>
              </w:rPr>
            </w:pPr>
          </w:p>
        </w:tc>
      </w:tr>
    </w:tbl>
    <w:p w14:paraId="3DE2EB34" w14:textId="497CE0E3" w:rsidR="004F4E47" w:rsidDel="0005476E" w:rsidRDefault="004F4E47">
      <w:pPr>
        <w:rPr>
          <w:moveFrom w:id="756" w:author="Bart Molenaar" w:date="2024-03-22T09:37:00Z"/>
        </w:rPr>
      </w:pPr>
    </w:p>
    <w:p w14:paraId="66DA9F6B" w14:textId="4A690F49" w:rsidR="0027430D" w:rsidDel="0005476E" w:rsidRDefault="004F4E47">
      <w:pPr>
        <w:rPr>
          <w:moveFrom w:id="757" w:author="Bart Molenaar" w:date="2024-03-22T09:37:00Z"/>
        </w:rPr>
      </w:pPr>
      <w:moveFrom w:id="758" w:author="Bart Molenaar" w:date="2024-03-22T09:37:00Z">
        <w:r w:rsidDel="0005476E">
          <w:t xml:space="preserve">Als de TA op de stoplijst staat is deze </w:t>
        </w:r>
        <w:r w:rsidR="005B7406" w:rsidDel="0005476E">
          <w:t>gestopt</w:t>
        </w:r>
      </w:moveFrom>
    </w:p>
    <w:moveFromRangeEnd w:id="588"/>
    <w:p w14:paraId="27448EA3" w14:textId="1638534B" w:rsidR="00E30FEB" w:rsidRDefault="00E30FEB"/>
    <w:p w14:paraId="09E0255D" w14:textId="63E91165" w:rsidR="00E30FEB" w:rsidRDefault="00E30FEB" w:rsidP="00581ADE">
      <w:pPr>
        <w:pStyle w:val="Heading3"/>
      </w:pPr>
      <w:r>
        <w:t xml:space="preserve">(T11) </w:t>
      </w:r>
      <w:r w:rsidR="00581ADE">
        <w:t>Is de gerefereerde MA een gestopte MA met stopdatum in de toekomst</w:t>
      </w:r>
    </w:p>
    <w:tbl>
      <w:tblPr>
        <w:tblStyle w:val="TableGrid"/>
        <w:tblW w:w="0" w:type="auto"/>
        <w:tblLook w:val="04A0" w:firstRow="1" w:lastRow="0" w:firstColumn="1" w:lastColumn="0" w:noHBand="0" w:noVBand="1"/>
      </w:tblPr>
      <w:tblGrid>
        <w:gridCol w:w="1331"/>
        <w:gridCol w:w="1266"/>
        <w:gridCol w:w="1214"/>
        <w:gridCol w:w="1300"/>
        <w:gridCol w:w="1335"/>
        <w:gridCol w:w="1402"/>
        <w:gridCol w:w="1214"/>
      </w:tblGrid>
      <w:tr w:rsidR="00581ADE" w14:paraId="489F35B3" w14:textId="77777777" w:rsidTr="00B35788">
        <w:tc>
          <w:tcPr>
            <w:tcW w:w="1331" w:type="dxa"/>
          </w:tcPr>
          <w:p w14:paraId="3DF61C02" w14:textId="77777777" w:rsidR="00581ADE" w:rsidRDefault="00581ADE" w:rsidP="00B35788">
            <w:r>
              <w:t>MBH-ID</w:t>
            </w:r>
          </w:p>
        </w:tc>
        <w:tc>
          <w:tcPr>
            <w:tcW w:w="1266" w:type="dxa"/>
          </w:tcPr>
          <w:p w14:paraId="259D5F01" w14:textId="77777777" w:rsidR="00581ADE" w:rsidRDefault="00581ADE" w:rsidP="00B35788">
            <w:r>
              <w:t>ID</w:t>
            </w:r>
          </w:p>
        </w:tc>
        <w:tc>
          <w:tcPr>
            <w:tcW w:w="1214" w:type="dxa"/>
          </w:tcPr>
          <w:p w14:paraId="215280E2" w14:textId="77777777" w:rsidR="00581ADE" w:rsidRDefault="00581ADE" w:rsidP="00B35788">
            <w:r>
              <w:t>REF TA-ID</w:t>
            </w:r>
          </w:p>
        </w:tc>
        <w:tc>
          <w:tcPr>
            <w:tcW w:w="1300" w:type="dxa"/>
          </w:tcPr>
          <w:p w14:paraId="75271792" w14:textId="77777777" w:rsidR="00581ADE" w:rsidRDefault="00581ADE" w:rsidP="00B35788">
            <w:r>
              <w:t>REF MA-ID</w:t>
            </w:r>
          </w:p>
        </w:tc>
        <w:tc>
          <w:tcPr>
            <w:tcW w:w="1335" w:type="dxa"/>
          </w:tcPr>
          <w:p w14:paraId="77C02217" w14:textId="77777777" w:rsidR="00581ADE" w:rsidRDefault="00581ADE" w:rsidP="00B35788">
            <w:r>
              <w:t>TYPE BS</w:t>
            </w:r>
          </w:p>
        </w:tc>
        <w:tc>
          <w:tcPr>
            <w:tcW w:w="1402" w:type="dxa"/>
          </w:tcPr>
          <w:p w14:paraId="20E8B57B" w14:textId="246FC17F" w:rsidR="00581ADE" w:rsidRDefault="00581ADE" w:rsidP="00B35788"/>
        </w:tc>
        <w:tc>
          <w:tcPr>
            <w:tcW w:w="1214" w:type="dxa"/>
          </w:tcPr>
          <w:p w14:paraId="1A870388" w14:textId="77777777" w:rsidR="00581ADE" w:rsidRDefault="00581ADE" w:rsidP="00B35788"/>
        </w:tc>
      </w:tr>
      <w:tr w:rsidR="00581ADE" w14:paraId="61755039" w14:textId="77777777" w:rsidTr="00B35788">
        <w:tc>
          <w:tcPr>
            <w:tcW w:w="1331" w:type="dxa"/>
          </w:tcPr>
          <w:p w14:paraId="1EDBDDD6" w14:textId="77777777" w:rsidR="00581ADE" w:rsidRDefault="00581ADE" w:rsidP="00B35788">
            <w:r>
              <w:t>1</w:t>
            </w:r>
          </w:p>
        </w:tc>
        <w:tc>
          <w:tcPr>
            <w:tcW w:w="1266" w:type="dxa"/>
          </w:tcPr>
          <w:p w14:paraId="73DA0AFE" w14:textId="0D364107" w:rsidR="00581ADE" w:rsidRDefault="00E34913" w:rsidP="00B35788">
            <w:r>
              <w:t>SMA</w:t>
            </w:r>
            <w:r w:rsidR="00581ADE">
              <w:t xml:space="preserve"> 22</w:t>
            </w:r>
          </w:p>
        </w:tc>
        <w:tc>
          <w:tcPr>
            <w:tcW w:w="1214" w:type="dxa"/>
          </w:tcPr>
          <w:p w14:paraId="0EE4B194" w14:textId="31B6F177" w:rsidR="00581ADE" w:rsidRPr="00F7744A" w:rsidRDefault="00581ADE" w:rsidP="00B35788">
            <w:pPr>
              <w:rPr>
                <w:highlight w:val="yellow"/>
              </w:rPr>
            </w:pPr>
          </w:p>
        </w:tc>
        <w:tc>
          <w:tcPr>
            <w:tcW w:w="1300" w:type="dxa"/>
          </w:tcPr>
          <w:p w14:paraId="767D459E" w14:textId="77777777" w:rsidR="00581ADE" w:rsidRPr="005D15A3" w:rsidRDefault="00581ADE" w:rsidP="00B35788">
            <w:pPr>
              <w:rPr>
                <w:highlight w:val="yellow"/>
              </w:rPr>
            </w:pPr>
            <w:r w:rsidRPr="005D15A3">
              <w:rPr>
                <w:highlight w:val="yellow"/>
              </w:rPr>
              <w:t>MA 10</w:t>
            </w:r>
          </w:p>
        </w:tc>
        <w:tc>
          <w:tcPr>
            <w:tcW w:w="1335" w:type="dxa"/>
          </w:tcPr>
          <w:p w14:paraId="3EE4A9D9" w14:textId="3D670264" w:rsidR="00581ADE" w:rsidRDefault="00581ADE" w:rsidP="00B35788">
            <w:r>
              <w:t>STOP-</w:t>
            </w:r>
            <w:r w:rsidR="001D7576">
              <w:t>M</w:t>
            </w:r>
            <w:r>
              <w:t>A</w:t>
            </w:r>
          </w:p>
        </w:tc>
        <w:tc>
          <w:tcPr>
            <w:tcW w:w="1402" w:type="dxa"/>
          </w:tcPr>
          <w:p w14:paraId="6554AF97" w14:textId="6E5EF741" w:rsidR="00581ADE" w:rsidRDefault="00581ADE" w:rsidP="00B35788"/>
        </w:tc>
        <w:tc>
          <w:tcPr>
            <w:tcW w:w="1214" w:type="dxa"/>
          </w:tcPr>
          <w:p w14:paraId="7CE111D0" w14:textId="77777777" w:rsidR="00581ADE" w:rsidRDefault="00581ADE" w:rsidP="00B35788"/>
        </w:tc>
      </w:tr>
      <w:tr w:rsidR="00581ADE" w14:paraId="4C332707" w14:textId="77777777" w:rsidTr="00B35788">
        <w:tc>
          <w:tcPr>
            <w:tcW w:w="1331" w:type="dxa"/>
          </w:tcPr>
          <w:p w14:paraId="6C9377B1" w14:textId="77777777" w:rsidR="00581ADE" w:rsidRDefault="00581ADE" w:rsidP="00B35788">
            <w:r>
              <w:t>1</w:t>
            </w:r>
          </w:p>
        </w:tc>
        <w:tc>
          <w:tcPr>
            <w:tcW w:w="1266" w:type="dxa"/>
          </w:tcPr>
          <w:p w14:paraId="7063AB19" w14:textId="77777777" w:rsidR="00581ADE" w:rsidRDefault="00581ADE" w:rsidP="00B35788">
            <w:r>
              <w:t>TA 33</w:t>
            </w:r>
          </w:p>
        </w:tc>
        <w:tc>
          <w:tcPr>
            <w:tcW w:w="1214" w:type="dxa"/>
          </w:tcPr>
          <w:p w14:paraId="3AA7CA34" w14:textId="6B90533F" w:rsidR="00581ADE" w:rsidRPr="00F7744A" w:rsidRDefault="00581ADE" w:rsidP="00B35788">
            <w:pPr>
              <w:rPr>
                <w:highlight w:val="yellow"/>
              </w:rPr>
            </w:pPr>
          </w:p>
        </w:tc>
        <w:tc>
          <w:tcPr>
            <w:tcW w:w="1300" w:type="dxa"/>
          </w:tcPr>
          <w:p w14:paraId="52050AED" w14:textId="77777777" w:rsidR="00581ADE" w:rsidRPr="005D15A3" w:rsidRDefault="00581ADE" w:rsidP="00B35788">
            <w:pPr>
              <w:rPr>
                <w:highlight w:val="yellow"/>
              </w:rPr>
            </w:pPr>
            <w:r w:rsidRPr="005D15A3">
              <w:rPr>
                <w:highlight w:val="yellow"/>
              </w:rPr>
              <w:t>MA 10</w:t>
            </w:r>
          </w:p>
        </w:tc>
        <w:tc>
          <w:tcPr>
            <w:tcW w:w="1335" w:type="dxa"/>
          </w:tcPr>
          <w:p w14:paraId="2680FE5D" w14:textId="77777777" w:rsidR="00581ADE" w:rsidRDefault="00581ADE" w:rsidP="00B35788"/>
        </w:tc>
        <w:tc>
          <w:tcPr>
            <w:tcW w:w="1402" w:type="dxa"/>
          </w:tcPr>
          <w:p w14:paraId="3DAB0E93" w14:textId="4C407BD0" w:rsidR="00581ADE" w:rsidRDefault="00581ADE" w:rsidP="00B35788"/>
        </w:tc>
        <w:tc>
          <w:tcPr>
            <w:tcW w:w="1214" w:type="dxa"/>
          </w:tcPr>
          <w:p w14:paraId="665B009B" w14:textId="77777777" w:rsidR="00581ADE" w:rsidRDefault="00581ADE" w:rsidP="00B35788"/>
        </w:tc>
      </w:tr>
    </w:tbl>
    <w:p w14:paraId="7F4D34FE" w14:textId="42126CAF" w:rsidR="00581ADE" w:rsidRDefault="00581ADE" w:rsidP="00581ADE"/>
    <w:p w14:paraId="57E050D6" w14:textId="101D0B8E" w:rsidR="001C67B9" w:rsidRDefault="001C67B9" w:rsidP="00581ADE">
      <w:r>
        <w:t>De STOP-MA staat op de MA checklist, met STOP/TOEKOMST status</w:t>
      </w:r>
    </w:p>
    <w:p w14:paraId="4550FEA2" w14:textId="7CBDA3B2" w:rsidR="001C67B9" w:rsidRDefault="001C67B9" w:rsidP="00581ADE">
      <w:r>
        <w:t>Er is in dit geval nog geen STOP-TA gemaakt</w:t>
      </w:r>
      <w:r w:rsidR="003D4FBB">
        <w:t xml:space="preserve"> of gevonden, maar er moet wél een aangepaste stopdatumtijd </w:t>
      </w:r>
      <w:r w:rsidR="00904501">
        <w:t>op deze TA worden toegepast. Dat kan bijvoorbeeld ook over 1 uur zijn.</w:t>
      </w:r>
      <w:r w:rsidR="00273351">
        <w:br/>
        <w:t>Maar omdat het gaat over een STOP-MA overruled deze de datumtijd in de TA.</w:t>
      </w:r>
      <w:ins w:id="759" w:author="Bart Molenaar" w:date="2024-04-09T10:15:00Z">
        <w:r w:rsidR="008F17EF">
          <w:br/>
          <w:t>Let op:</w:t>
        </w:r>
        <w:r w:rsidR="008F17EF">
          <w:br/>
          <w:t>De stopdatum in de TA kán eerder liggen dan de stopdatum in de MA</w:t>
        </w:r>
      </w:ins>
      <w:ins w:id="760" w:author="Bart Molenaar" w:date="2024-04-09T10:16:00Z">
        <w:r w:rsidR="008F17EF">
          <w:t xml:space="preserve">, dan moet de stopdatum </w:t>
        </w:r>
        <w:r w:rsidR="00C23D7F">
          <w:t>niet worden toegepast op die TA!</w:t>
        </w:r>
      </w:ins>
    </w:p>
    <w:p w14:paraId="307DA03D" w14:textId="21EE3264" w:rsidR="00AD2344" w:rsidRDefault="0027430D" w:rsidP="00BC5AAD">
      <w:pPr>
        <w:pStyle w:val="Heading3"/>
      </w:pPr>
      <w:r>
        <w:t>(T1</w:t>
      </w:r>
      <w:r w:rsidR="00E30FEB">
        <w:t>2</w:t>
      </w:r>
      <w:r>
        <w:t>) is de startdatum</w:t>
      </w:r>
      <w:r w:rsidR="00BC5AAD">
        <w:t>tijd in de toekomst</w:t>
      </w:r>
    </w:p>
    <w:p w14:paraId="0DDD3D8F" w14:textId="64FB446C" w:rsidR="00C2325E" w:rsidRDefault="00A97BE3" w:rsidP="00AD2344">
      <w:r>
        <w:t xml:space="preserve">De TA is nog niet gestart (de MA zou ook nog niet gestart hoeven te zijn). </w:t>
      </w:r>
      <w:r>
        <w:br/>
        <w:t>Controleer nog wel de checklist</w:t>
      </w:r>
      <w:r w:rsidR="00D36CEB">
        <w:t xml:space="preserve"> TA op eventuele aanpassingen van de stopdatum</w:t>
      </w:r>
      <w:r w:rsidR="003122BB">
        <w:t>tijd</w:t>
      </w:r>
      <w:r w:rsidR="00D36CEB">
        <w:t xml:space="preserve"> (</w:t>
      </w:r>
      <w:ins w:id="761" w:author="Bart Molenaar" w:date="2024-04-09T10:16:00Z">
        <w:r w:rsidR="00C87DF4">
          <w:t xml:space="preserve">uit stap </w:t>
        </w:r>
      </w:ins>
      <w:r w:rsidR="00D36CEB">
        <w:t>T1</w:t>
      </w:r>
      <w:del w:id="762" w:author="Bart Molenaar" w:date="2024-04-09T10:16:00Z">
        <w:r w:rsidR="00D36CEB" w:rsidDel="00C87DF4">
          <w:delText>2</w:delText>
        </w:r>
      </w:del>
      <w:ins w:id="763" w:author="Bart Molenaar" w:date="2024-04-09T10:16:00Z">
        <w:r w:rsidR="00C87DF4">
          <w:t>1</w:t>
        </w:r>
      </w:ins>
      <w:r w:rsidR="00D36CEB">
        <w:t>)</w:t>
      </w:r>
      <w:r w:rsidR="00C2325E">
        <w:br w:type="page"/>
      </w:r>
    </w:p>
    <w:p w14:paraId="5595A2C4" w14:textId="4A0FF394" w:rsidR="00DF769F" w:rsidRDefault="00582995" w:rsidP="00582995">
      <w:pPr>
        <w:pStyle w:val="Heading3"/>
        <w:rPr>
          <w:shd w:val="clear" w:color="auto" w:fill="F8F9FA"/>
        </w:rPr>
      </w:pPr>
      <w:r>
        <w:t>(T1</w:t>
      </w:r>
      <w:r w:rsidR="001C67B9">
        <w:t>3</w:t>
      </w:r>
      <w:r>
        <w:t xml:space="preserve">) </w:t>
      </w:r>
      <w:r>
        <w:rPr>
          <w:shd w:val="clear" w:color="auto" w:fill="F8F9FA"/>
        </w:rPr>
        <w:t>Staat de TA op de checklist STOP-TA-TOEKOMST</w:t>
      </w:r>
    </w:p>
    <w:p w14:paraId="60E0E13B" w14:textId="6861263D" w:rsidR="00582995" w:rsidRDefault="0056207E" w:rsidP="00582995">
      <w:r>
        <w:t>Controleer de afwijkende stopdatumtijd.</w:t>
      </w:r>
    </w:p>
    <w:p w14:paraId="7204E9F8" w14:textId="238510BB" w:rsidR="00ED398D" w:rsidRDefault="00ED398D" w:rsidP="00582995">
      <w:r>
        <w:t>Voorbeeld:</w:t>
      </w:r>
    </w:p>
    <w:p w14:paraId="42DFA00A" w14:textId="56AA9D3D" w:rsidR="008D7887" w:rsidRDefault="008D7887" w:rsidP="00582995">
      <w:r>
        <w:t>Huidige datum = 1-12-2022</w:t>
      </w:r>
    </w:p>
    <w:p w14:paraId="026A97EE" w14:textId="0EDB40E9" w:rsidR="00ED398D" w:rsidRDefault="00ED398D" w:rsidP="00582995">
      <w:r>
        <w:t>TA Startdatum</w:t>
      </w:r>
      <w:r w:rsidR="00015D23">
        <w:t>tijd</w:t>
      </w:r>
      <w:r>
        <w:t xml:space="preserve"> 1-1-20</w:t>
      </w:r>
      <w:r w:rsidR="0000273B">
        <w:t>23, geen stopdatum</w:t>
      </w:r>
      <w:r w:rsidR="003122BB">
        <w:t>tijd</w:t>
      </w:r>
    </w:p>
    <w:p w14:paraId="4008D7B5" w14:textId="18CB38CA" w:rsidR="0000273B" w:rsidRDefault="0000273B" w:rsidP="00582995">
      <w:r>
        <w:t>STA startdatum</w:t>
      </w:r>
      <w:r w:rsidR="00015D23">
        <w:t>tijd</w:t>
      </w:r>
      <w:r>
        <w:t xml:space="preserve"> 1-1-2023, wel stopdatum</w:t>
      </w:r>
      <w:r w:rsidR="003122BB">
        <w:t>tijd</w:t>
      </w:r>
      <w:r>
        <w:t xml:space="preserve"> (1-2-2023)</w:t>
      </w:r>
    </w:p>
    <w:p w14:paraId="5752FAC2" w14:textId="201BE84B" w:rsidR="0056207E" w:rsidRDefault="0056207E" w:rsidP="00582995">
      <w:r>
        <w:t>Actie: De STOP-TA moet worden getoond</w:t>
      </w:r>
      <w:r w:rsidR="00E9272F">
        <w:t>, niet de TA die in deze stap wordt beoordeeld</w:t>
      </w:r>
    </w:p>
    <w:p w14:paraId="17CD173D" w14:textId="77777777" w:rsidR="008D7887" w:rsidRDefault="008D7887" w:rsidP="00582995"/>
    <w:p w14:paraId="69AB36C5" w14:textId="61005905" w:rsidR="00ED398D" w:rsidRDefault="008D7887" w:rsidP="005644F0">
      <w:pPr>
        <w:pStyle w:val="Heading3"/>
      </w:pPr>
      <w:r>
        <w:t>(T1</w:t>
      </w:r>
      <w:r w:rsidR="001C67B9">
        <w:t>4</w:t>
      </w:r>
      <w:r>
        <w:t>) Is stopdatumtijd TA in het verleden</w:t>
      </w:r>
    </w:p>
    <w:p w14:paraId="6829BA03" w14:textId="7B920F41" w:rsidR="000704A3" w:rsidRDefault="000704A3" w:rsidP="000704A3">
      <w:r>
        <w:t>Een standaard TA, met een stopdatum</w:t>
      </w:r>
      <w:r w:rsidR="003122BB">
        <w:t>tijd</w:t>
      </w:r>
      <w:r>
        <w:t xml:space="preserve"> in de TA..</w:t>
      </w:r>
      <w:r>
        <w:br/>
        <w:t>Als deze stopdatum</w:t>
      </w:r>
      <w:r w:rsidR="003122BB">
        <w:t>tijd</w:t>
      </w:r>
      <w:r>
        <w:t xml:space="preserve"> in het verleden ligt is de TA gestopt, zo niet is deze actueel</w:t>
      </w:r>
    </w:p>
    <w:p w14:paraId="2D60268D" w14:textId="77777777" w:rsidR="00B82A0D" w:rsidRPr="000704A3" w:rsidRDefault="00B82A0D" w:rsidP="000704A3"/>
    <w:p w14:paraId="2291F8DE" w14:textId="4CDBC1DF" w:rsidR="0025217F" w:rsidRDefault="0025217F" w:rsidP="0025217F">
      <w:pPr>
        <w:pStyle w:val="Heading3"/>
      </w:pPr>
      <w:r>
        <w:t xml:space="preserve">(T15) Is </w:t>
      </w:r>
      <w:r w:rsidR="00401B1E">
        <w:t xml:space="preserve">startdatum </w:t>
      </w:r>
      <w:r>
        <w:t xml:space="preserve">TA in </w:t>
      </w:r>
      <w:r w:rsidR="00401B1E">
        <w:t>de toekomst</w:t>
      </w:r>
    </w:p>
    <w:p w14:paraId="25A9617A" w14:textId="0FA70B3F" w:rsidR="00401B1E" w:rsidRDefault="003158BD" w:rsidP="00401B1E">
      <w:r>
        <w:t>Er is nog geen STOP-TA, maar wel een STOP-MA</w:t>
      </w:r>
      <w:r w:rsidR="00776F7B">
        <w:t>, met een stop-datumtijd in de toekomst</w:t>
      </w:r>
    </w:p>
    <w:p w14:paraId="5C4FB88A" w14:textId="4770797C" w:rsidR="00316B65" w:rsidRDefault="00316B65" w:rsidP="00401B1E">
      <w:r>
        <w:t>Als de startdatum</w:t>
      </w:r>
      <w:r w:rsidR="00776F7B">
        <w:t>tijd van de</w:t>
      </w:r>
      <w:r w:rsidR="005561F0">
        <w:t xml:space="preserve"> TA</w:t>
      </w:r>
      <w:r>
        <w:t xml:space="preserve"> in de toekomst is, dan is de TA ook toekomst, met een </w:t>
      </w:r>
      <w:ins w:id="764" w:author="Bart Molenaar" w:date="2024-04-09T10:19:00Z">
        <w:r w:rsidR="00371EFE">
          <w:t xml:space="preserve">eventueel </w:t>
        </w:r>
      </w:ins>
      <w:r>
        <w:t>aangepaste stopdatum</w:t>
      </w:r>
      <w:r w:rsidR="00776F7B">
        <w:t>tijd</w:t>
      </w:r>
      <w:ins w:id="765" w:author="Bart Molenaar" w:date="2024-04-09T10:18:00Z">
        <w:r w:rsidR="007460E0">
          <w:t xml:space="preserve">, indien de </w:t>
        </w:r>
        <w:r w:rsidR="00371EFE">
          <w:t>stop-datum van de MA eerder ligt dan de stop-datum in de TA!</w:t>
        </w:r>
      </w:ins>
    </w:p>
    <w:p w14:paraId="0725BD4D" w14:textId="192AED47" w:rsidR="00FB783E" w:rsidRDefault="00776F7B" w:rsidP="00FB783E">
      <w:r>
        <w:t>Anders is deze actueel</w:t>
      </w:r>
      <w:r w:rsidR="00FB783E">
        <w:t xml:space="preserve">, maar ook met een </w:t>
      </w:r>
      <w:ins w:id="766" w:author="Bart Molenaar" w:date="2024-04-09T10:19:00Z">
        <w:r w:rsidR="00371EFE">
          <w:t xml:space="preserve">eventueel </w:t>
        </w:r>
      </w:ins>
      <w:r w:rsidR="00FB783E">
        <w:t>aangepaste stopdatumtijd</w:t>
      </w:r>
      <w:ins w:id="767" w:author="Bart Molenaar" w:date="2024-04-09T10:19:00Z">
        <w:r w:rsidR="00371EFE">
          <w:t xml:space="preserve"> </w:t>
        </w:r>
      </w:ins>
    </w:p>
    <w:p w14:paraId="1D3DE0F3" w14:textId="77777777" w:rsidR="00A64988" w:rsidRDefault="00A64988" w:rsidP="004F0938">
      <w:pPr>
        <w:pStyle w:val="Heading1"/>
      </w:pPr>
    </w:p>
    <w:p w14:paraId="6D9D3695" w14:textId="724A08BB" w:rsidR="004F0938" w:rsidRDefault="004F0938" w:rsidP="00A64988">
      <w:pPr>
        <w:pStyle w:val="Heading1"/>
      </w:pPr>
      <w:r>
        <w:t>Verwerking WDS (trombose schema)</w:t>
      </w:r>
    </w:p>
    <w:p w14:paraId="4343E4B2" w14:textId="77777777" w:rsidR="004F0938" w:rsidRDefault="004F0938" w:rsidP="004F0938">
      <w:r>
        <w:t>Uitgangspunt is dat er een MA moet zijn als basis van een WDS: Een WDS heeft altijd een relatie naar de MA. Daarnaast zijn de MA en de WDS de enige bouwstenen die een WDS kunnen overrulen. Een wijzigingen van een TA heeft geen invloed op de geldigheid van een WDS.</w:t>
      </w:r>
    </w:p>
    <w:p w14:paraId="1EA9502A" w14:textId="3597BB13" w:rsidR="004F0938" w:rsidRPr="00A116DF" w:rsidRDefault="004F0938" w:rsidP="004F0938">
      <w:r>
        <w:t>In de opgevraagde set bouwstenen kan de MA natuurlijk ontbreken</w:t>
      </w:r>
      <w:r w:rsidR="005A4509">
        <w:t xml:space="preserve"> doordat deze niet is opgeleverd</w:t>
      </w:r>
      <w:r>
        <w:t>.</w:t>
      </w:r>
    </w:p>
    <w:p w14:paraId="7C5CE4C7" w14:textId="77777777" w:rsidR="000309F0" w:rsidRDefault="000309F0" w:rsidP="000309F0">
      <w:r>
        <w:t>Input is :</w:t>
      </w:r>
    </w:p>
    <w:p w14:paraId="12C19B69" w14:textId="4260E3FB" w:rsidR="000309F0" w:rsidRDefault="000309F0" w:rsidP="000309F0">
      <w:pPr>
        <w:pStyle w:val="ListParagraph"/>
        <w:numPr>
          <w:ilvl w:val="0"/>
          <w:numId w:val="7"/>
        </w:numPr>
      </w:pPr>
      <w:r>
        <w:t xml:space="preserve">Lijst van alle </w:t>
      </w:r>
      <w:proofErr w:type="spellStart"/>
      <w:r w:rsidR="00CD020E">
        <w:t>WDS</w:t>
      </w:r>
      <w:r>
        <w:t>’s</w:t>
      </w:r>
      <w:proofErr w:type="spellEnd"/>
      <w:r>
        <w:t xml:space="preserve"> die zijn opgevraagd + </w:t>
      </w:r>
      <w:proofErr w:type="spellStart"/>
      <w:r w:rsidR="00CD020E">
        <w:t>WDS</w:t>
      </w:r>
      <w:r>
        <w:t>’s</w:t>
      </w:r>
      <w:proofErr w:type="spellEnd"/>
      <w:r>
        <w:t xml:space="preserve"> in eigen registratie.</w:t>
      </w:r>
    </w:p>
    <w:p w14:paraId="2873BB07" w14:textId="247D7EFD" w:rsidR="000309F0" w:rsidRDefault="000309F0" w:rsidP="000309F0">
      <w:pPr>
        <w:pStyle w:val="ListParagraph"/>
        <w:numPr>
          <w:ilvl w:val="0"/>
          <w:numId w:val="7"/>
        </w:numPr>
      </w:pPr>
      <w:r>
        <w:t>De checklist van de uitkomst uit de MA run</w:t>
      </w:r>
    </w:p>
    <w:p w14:paraId="7500265B" w14:textId="027DE317" w:rsidR="00AA672E" w:rsidRPr="005D15A3" w:rsidRDefault="00AA672E" w:rsidP="00AA672E">
      <w:pPr>
        <w:pStyle w:val="ListParagraph"/>
        <w:numPr>
          <w:ilvl w:val="0"/>
          <w:numId w:val="7"/>
        </w:numPr>
        <w:spacing w:after="0" w:line="240" w:lineRule="auto"/>
        <w:rPr>
          <w:rFonts w:ascii="Times New Roman" w:eastAsia="Times New Roman" w:hAnsi="Times New Roman" w:cs="Times New Roman"/>
          <w:sz w:val="24"/>
          <w:szCs w:val="24"/>
          <w:lang w:eastAsia="nl-NL"/>
        </w:rPr>
      </w:pPr>
      <w:r w:rsidRPr="00AA672E">
        <w:rPr>
          <w:rFonts w:ascii="Times New Roman" w:eastAsia="Times New Roman" w:hAnsi="Times New Roman" w:cs="Times New Roman"/>
          <w:sz w:val="24"/>
          <w:szCs w:val="24"/>
          <w:lang w:eastAsia="nl-NL"/>
        </w:rPr>
        <w:t>Checklist MA bevat:</w:t>
      </w:r>
    </w:p>
    <w:p w14:paraId="21CC72C3" w14:textId="3B582DE5" w:rsidR="00AA672E" w:rsidRPr="00AA672E" w:rsidRDefault="00AA672E" w:rsidP="005D15A3">
      <w:pPr>
        <w:pStyle w:val="ListParagraph"/>
        <w:numPr>
          <w:ilvl w:val="1"/>
          <w:numId w:val="7"/>
        </w:numPr>
        <w:spacing w:after="0" w:line="240" w:lineRule="auto"/>
        <w:rPr>
          <w:rFonts w:ascii="Times New Roman" w:eastAsia="Times New Roman" w:hAnsi="Times New Roman" w:cs="Times New Roman"/>
          <w:sz w:val="24"/>
          <w:szCs w:val="24"/>
          <w:lang w:eastAsia="nl-NL"/>
        </w:rPr>
      </w:pPr>
      <w:r w:rsidRPr="00AA672E">
        <w:rPr>
          <w:rFonts w:ascii="Times New Roman" w:eastAsia="Times New Roman" w:hAnsi="Times New Roman" w:cs="Times New Roman"/>
          <w:sz w:val="24"/>
          <w:szCs w:val="24"/>
          <w:lang w:eastAsia="nl-NL"/>
        </w:rPr>
        <w:t>Meest recente STOP-MA</w:t>
      </w:r>
    </w:p>
    <w:p w14:paraId="3B5B6680" w14:textId="6ABB21C6" w:rsidR="00AA672E" w:rsidRPr="00AA672E" w:rsidRDefault="00AA672E" w:rsidP="005D15A3">
      <w:pPr>
        <w:pStyle w:val="ListParagraph"/>
        <w:numPr>
          <w:ilvl w:val="1"/>
          <w:numId w:val="7"/>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w:t>
      </w:r>
      <w:r w:rsidRPr="00AA672E">
        <w:rPr>
          <w:rFonts w:ascii="Times New Roman" w:eastAsia="Times New Roman" w:hAnsi="Times New Roman" w:cs="Times New Roman"/>
          <w:sz w:val="24"/>
          <w:szCs w:val="24"/>
          <w:lang w:eastAsia="nl-NL"/>
        </w:rPr>
        <w:t>eest recente gestopte MA</w:t>
      </w:r>
    </w:p>
    <w:p w14:paraId="3C78172A" w14:textId="2FC269A9" w:rsidR="00AA672E" w:rsidRPr="00AA672E" w:rsidRDefault="00AA672E" w:rsidP="005D15A3">
      <w:pPr>
        <w:pStyle w:val="ListParagraph"/>
        <w:numPr>
          <w:ilvl w:val="1"/>
          <w:numId w:val="7"/>
        </w:numPr>
        <w:spacing w:after="0" w:line="240" w:lineRule="auto"/>
        <w:rPr>
          <w:rFonts w:ascii="Times New Roman" w:eastAsia="Times New Roman" w:hAnsi="Times New Roman" w:cs="Times New Roman"/>
          <w:sz w:val="24"/>
          <w:szCs w:val="24"/>
          <w:lang w:eastAsia="nl-NL"/>
        </w:rPr>
      </w:pPr>
      <w:r w:rsidRPr="00AA672E">
        <w:rPr>
          <w:rFonts w:ascii="Times New Roman" w:eastAsia="Times New Roman" w:hAnsi="Times New Roman" w:cs="Times New Roman"/>
          <w:sz w:val="24"/>
          <w:szCs w:val="24"/>
          <w:lang w:eastAsia="nl-NL"/>
        </w:rPr>
        <w:t xml:space="preserve">Actuele </w:t>
      </w:r>
      <w:proofErr w:type="spellStart"/>
      <w:r w:rsidRPr="00AA672E">
        <w:rPr>
          <w:rFonts w:ascii="Times New Roman" w:eastAsia="Times New Roman" w:hAnsi="Times New Roman" w:cs="Times New Roman"/>
          <w:sz w:val="24"/>
          <w:szCs w:val="24"/>
          <w:lang w:eastAsia="nl-NL"/>
        </w:rPr>
        <w:t>MA's</w:t>
      </w:r>
      <w:proofErr w:type="spellEnd"/>
    </w:p>
    <w:p w14:paraId="661D77DA" w14:textId="41443DDA" w:rsidR="00AA672E" w:rsidRPr="00AA672E" w:rsidRDefault="00AA672E" w:rsidP="005D15A3">
      <w:pPr>
        <w:pStyle w:val="ListParagraph"/>
        <w:numPr>
          <w:ilvl w:val="1"/>
          <w:numId w:val="7"/>
        </w:numPr>
        <w:spacing w:after="0" w:line="240" w:lineRule="auto"/>
        <w:rPr>
          <w:rFonts w:ascii="Times New Roman" w:eastAsia="Times New Roman" w:hAnsi="Times New Roman" w:cs="Times New Roman"/>
          <w:sz w:val="24"/>
          <w:szCs w:val="24"/>
          <w:lang w:eastAsia="nl-NL"/>
        </w:rPr>
      </w:pPr>
      <w:r w:rsidRPr="00AA672E">
        <w:rPr>
          <w:rFonts w:ascii="Times New Roman" w:eastAsia="Times New Roman" w:hAnsi="Times New Roman" w:cs="Times New Roman"/>
          <w:sz w:val="24"/>
          <w:szCs w:val="24"/>
          <w:lang w:eastAsia="nl-NL"/>
        </w:rPr>
        <w:t xml:space="preserve">Toekomstige </w:t>
      </w:r>
      <w:proofErr w:type="spellStart"/>
      <w:r w:rsidRPr="00AA672E">
        <w:rPr>
          <w:rFonts w:ascii="Times New Roman" w:eastAsia="Times New Roman" w:hAnsi="Times New Roman" w:cs="Times New Roman"/>
          <w:sz w:val="24"/>
          <w:szCs w:val="24"/>
          <w:lang w:eastAsia="nl-NL"/>
        </w:rPr>
        <w:t>MA's</w:t>
      </w:r>
      <w:proofErr w:type="spellEnd"/>
    </w:p>
    <w:p w14:paraId="6042E2A1" w14:textId="3249FD44" w:rsidR="008F4CAB" w:rsidRDefault="008F4CAB" w:rsidP="00AF07F8">
      <w:r>
        <w:br/>
      </w:r>
      <w:r w:rsidR="00AF07F8">
        <w:t>Workflow:</w:t>
      </w:r>
    </w:p>
    <w:p w14:paraId="1F705FA7" w14:textId="7289D29D" w:rsidR="00C8338C" w:rsidRDefault="00AF07F8" w:rsidP="005D15A3">
      <w:r>
        <w:t>Sorteer op MBH-ID</w:t>
      </w:r>
    </w:p>
    <w:p w14:paraId="15F10B61" w14:textId="007D04FA" w:rsidR="00BE6ECD" w:rsidRDefault="00AF07F8" w:rsidP="005D15A3">
      <w:pPr>
        <w:pStyle w:val="ListParagraph"/>
        <w:ind w:left="0"/>
      </w:pPr>
      <w:r>
        <w:t>Sorteer</w:t>
      </w:r>
      <w:r w:rsidR="00EF73DC">
        <w:t>/groepeer</w:t>
      </w:r>
      <w:r>
        <w:t xml:space="preserve"> op MA-ID</w:t>
      </w:r>
    </w:p>
    <w:p w14:paraId="001A230D" w14:textId="0E6B06E5" w:rsidR="000309F0" w:rsidRDefault="000309F0" w:rsidP="000309F0">
      <w:pPr>
        <w:pStyle w:val="Heading3"/>
      </w:pPr>
      <w:r>
        <w:t>(</w:t>
      </w:r>
      <w:r w:rsidR="00520A2E">
        <w:t>W</w:t>
      </w:r>
      <w:r>
        <w:t xml:space="preserve">0) Staat de referentie MA op de checklist met status geannuleerd </w:t>
      </w:r>
    </w:p>
    <w:p w14:paraId="3AF433DE" w14:textId="13CC939C" w:rsidR="00F2795F" w:rsidRPr="00F2795F" w:rsidRDefault="00F2795F" w:rsidP="005D15A3">
      <w:r>
        <w:t>NB Deze stap kan worden overgeslagen door in deze fase niet de geannu</w:t>
      </w:r>
      <w:r w:rsidR="002668FB">
        <w:t xml:space="preserve">leerde </w:t>
      </w:r>
      <w:proofErr w:type="spellStart"/>
      <w:r w:rsidR="002668FB">
        <w:t>MA’s</w:t>
      </w:r>
      <w:proofErr w:type="spellEnd"/>
      <w:r w:rsidR="002668FB">
        <w:t xml:space="preserve"> mee te nemen op de checklist, maar alleen naar de actuele </w:t>
      </w:r>
      <w:proofErr w:type="spellStart"/>
      <w:r w:rsidR="002668FB">
        <w:t>MA’s</w:t>
      </w:r>
      <w:proofErr w:type="spellEnd"/>
      <w:r w:rsidR="002668FB">
        <w:t xml:space="preserve"> (</w:t>
      </w:r>
    </w:p>
    <w:p w14:paraId="05BF65AB" w14:textId="0C6D53DC" w:rsidR="000309F0" w:rsidRDefault="000309F0" w:rsidP="000309F0">
      <w:r>
        <w:t xml:space="preserve">Check als eerste of de </w:t>
      </w:r>
      <w:r w:rsidR="00520A2E">
        <w:t>WDS</w:t>
      </w:r>
      <w:r>
        <w:t xml:space="preserve"> refereert naar een geannuleerde MA.</w:t>
      </w:r>
    </w:p>
    <w:p w14:paraId="1AAC1097" w14:textId="25C9C048" w:rsidR="000309F0" w:rsidRPr="00241F57" w:rsidRDefault="000309F0" w:rsidP="000309F0">
      <w:r>
        <w:t xml:space="preserve">Deze </w:t>
      </w:r>
      <w:r w:rsidR="00520A2E">
        <w:t>WDS</w:t>
      </w:r>
      <w:r>
        <w:t xml:space="preserve"> kan genegeerd worden, als deze extern is. Als het een ‘eigen’ </w:t>
      </w:r>
      <w:r w:rsidR="00520A2E">
        <w:t>WDS</w:t>
      </w:r>
      <w:r>
        <w:t xml:space="preserve"> is, zouden er additionele acties benodigd kunnen zijn, zoals deze </w:t>
      </w:r>
      <w:r w:rsidR="00520A2E">
        <w:t>WDS</w:t>
      </w:r>
      <w:r>
        <w:t xml:space="preserve"> ook annuleren</w:t>
      </w:r>
      <w:r w:rsidR="00852EA1">
        <w:t xml:space="preserve"> (geen externe status)</w:t>
      </w:r>
      <w:r>
        <w:t xml:space="preserve">, </w:t>
      </w:r>
      <w:proofErr w:type="spellStart"/>
      <w:r>
        <w:t>etc</w:t>
      </w:r>
      <w:proofErr w:type="spellEnd"/>
    </w:p>
    <w:p w14:paraId="56052CEF" w14:textId="6F1FB4EF" w:rsidR="000309F0" w:rsidRDefault="002D3CA2" w:rsidP="005D15A3">
      <w:r>
        <w:t>NB</w:t>
      </w:r>
      <w:r w:rsidR="000309F0">
        <w:t xml:space="preserve"> de </w:t>
      </w:r>
      <w:r w:rsidR="00520A2E">
        <w:t>WDS</w:t>
      </w:r>
      <w:r w:rsidR="000309F0">
        <w:t xml:space="preserve"> </w:t>
      </w:r>
      <w:r w:rsidR="00EF715B">
        <w:t xml:space="preserve">zelf </w:t>
      </w:r>
      <w:r w:rsidR="00B37489">
        <w:t>kan niet geannuleerd worden</w:t>
      </w:r>
    </w:p>
    <w:p w14:paraId="243FCD14" w14:textId="6A20A7D8" w:rsidR="00CD020E" w:rsidRDefault="0061557E" w:rsidP="00CD020E">
      <w:pPr>
        <w:pStyle w:val="Heading3"/>
      </w:pPr>
      <w:r>
        <w:br/>
      </w:r>
      <w:r w:rsidR="00CD020E">
        <w:t xml:space="preserve">(W3) Staat de MBH-ID op de checklist van </w:t>
      </w:r>
      <w:proofErr w:type="spellStart"/>
      <w:r w:rsidR="00CD020E">
        <w:t>MA’s</w:t>
      </w:r>
      <w:proofErr w:type="spellEnd"/>
    </w:p>
    <w:p w14:paraId="3EAB2E11" w14:textId="77777777" w:rsidR="00CD020E" w:rsidRDefault="00CD020E" w:rsidP="00CD020E">
      <w:r>
        <w:t xml:space="preserve">De MA checklist bevat de lijst van relevante </w:t>
      </w:r>
      <w:proofErr w:type="spellStart"/>
      <w:r>
        <w:t>MA’s</w:t>
      </w:r>
      <w:proofErr w:type="spellEnd"/>
      <w:r>
        <w:t xml:space="preserve">. Als de MBH-ID niet op deze lijst voorkomt, dan is de WDS niet gekoppeld en moet apart worden behandeld (er zijn geen </w:t>
      </w:r>
      <w:proofErr w:type="spellStart"/>
      <w:r>
        <w:t>MA’s</w:t>
      </w:r>
      <w:proofErr w:type="spellEnd"/>
      <w:r>
        <w:t xml:space="preserve"> die deze WDS kunnen stoppen).</w:t>
      </w:r>
      <w:r>
        <w:br/>
        <w:t>NB: Als er WEL een referentie naar een MA in de WDS staat, dan is het aanbevolen om een kenmerk te tonen dat de informatie incompleet is.</w:t>
      </w:r>
      <w:r>
        <w:br/>
        <w:t>NB 2: Het kan ook zijn dat er sprake is van een generieke MBH-ID (en er dus geen referentie is)</w:t>
      </w:r>
    </w:p>
    <w:p w14:paraId="481305B0" w14:textId="48312AB8" w:rsidR="00CD020E" w:rsidRDefault="00CD020E" w:rsidP="00CD020E">
      <w:r>
        <w:t xml:space="preserve">Actie Als de MBH-ID niet op de lijst staat, dan naar </w:t>
      </w:r>
      <w:r w:rsidR="00521C32">
        <w:t>W7</w:t>
      </w:r>
    </w:p>
    <w:p w14:paraId="1CCDFDAB" w14:textId="5B527F63" w:rsidR="00CD020E" w:rsidRDefault="00CD020E" w:rsidP="00CD020E">
      <w:r>
        <w:t xml:space="preserve">Als de MBH-ID wel op de lijst staat dan naar </w:t>
      </w:r>
      <w:r w:rsidR="00521C32">
        <w:t>W</w:t>
      </w:r>
      <w:r>
        <w:t>4</w:t>
      </w:r>
    </w:p>
    <w:p w14:paraId="25893C99" w14:textId="77777777" w:rsidR="00CD020E" w:rsidRDefault="00CD020E" w:rsidP="00CD020E">
      <w:pPr>
        <w:pStyle w:val="Heading3"/>
      </w:pPr>
      <w:r>
        <w:t>(W4) Staat de gerefereerde MA op de checklist.</w:t>
      </w:r>
    </w:p>
    <w:p w14:paraId="1CE68B42" w14:textId="77777777" w:rsidR="00CD020E" w:rsidRDefault="00CD020E" w:rsidP="00CD020E"/>
    <w:tbl>
      <w:tblPr>
        <w:tblStyle w:val="TableGrid"/>
        <w:tblW w:w="0" w:type="auto"/>
        <w:tblLook w:val="04A0" w:firstRow="1" w:lastRow="0" w:firstColumn="1" w:lastColumn="0" w:noHBand="0" w:noVBand="1"/>
      </w:tblPr>
      <w:tblGrid>
        <w:gridCol w:w="1502"/>
        <w:gridCol w:w="1502"/>
        <w:gridCol w:w="1501"/>
        <w:gridCol w:w="1505"/>
        <w:gridCol w:w="1553"/>
        <w:gridCol w:w="1499"/>
      </w:tblGrid>
      <w:tr w:rsidR="00CD020E" w14:paraId="6CAED884" w14:textId="77777777" w:rsidTr="007F4248">
        <w:tc>
          <w:tcPr>
            <w:tcW w:w="1510" w:type="dxa"/>
          </w:tcPr>
          <w:p w14:paraId="53791600" w14:textId="77777777" w:rsidR="00CD020E" w:rsidRDefault="00CD020E" w:rsidP="007F4248">
            <w:r>
              <w:t>MBH-ID</w:t>
            </w:r>
          </w:p>
        </w:tc>
        <w:tc>
          <w:tcPr>
            <w:tcW w:w="1510" w:type="dxa"/>
          </w:tcPr>
          <w:p w14:paraId="674DF296" w14:textId="77777777" w:rsidR="00CD020E" w:rsidRDefault="00CD020E" w:rsidP="007F4248">
            <w:r>
              <w:t>ID</w:t>
            </w:r>
          </w:p>
        </w:tc>
        <w:tc>
          <w:tcPr>
            <w:tcW w:w="1510" w:type="dxa"/>
          </w:tcPr>
          <w:p w14:paraId="3460569C" w14:textId="77777777" w:rsidR="00CD020E" w:rsidRDefault="00CD020E" w:rsidP="007F4248">
            <w:r>
              <w:t>REF MA-ID</w:t>
            </w:r>
          </w:p>
        </w:tc>
        <w:tc>
          <w:tcPr>
            <w:tcW w:w="1510" w:type="dxa"/>
          </w:tcPr>
          <w:p w14:paraId="6EE76AA6" w14:textId="77777777" w:rsidR="00CD020E" w:rsidRDefault="00CD020E" w:rsidP="007F4248">
            <w:r>
              <w:t>TYPE BS</w:t>
            </w:r>
          </w:p>
        </w:tc>
        <w:tc>
          <w:tcPr>
            <w:tcW w:w="1511" w:type="dxa"/>
          </w:tcPr>
          <w:p w14:paraId="3EF34330" w14:textId="77777777" w:rsidR="00CD020E" w:rsidRDefault="00CD020E" w:rsidP="007F4248">
            <w:r>
              <w:t>STATUS MBH</w:t>
            </w:r>
          </w:p>
        </w:tc>
        <w:tc>
          <w:tcPr>
            <w:tcW w:w="1511" w:type="dxa"/>
          </w:tcPr>
          <w:p w14:paraId="15655D09" w14:textId="77777777" w:rsidR="00CD020E" w:rsidRDefault="00CD020E" w:rsidP="007F4248"/>
        </w:tc>
      </w:tr>
      <w:tr w:rsidR="00CD020E" w14:paraId="5067E822" w14:textId="77777777" w:rsidTr="007F4248">
        <w:tc>
          <w:tcPr>
            <w:tcW w:w="1510" w:type="dxa"/>
          </w:tcPr>
          <w:p w14:paraId="0AB52D47" w14:textId="77777777" w:rsidR="00CD020E" w:rsidRDefault="00CD020E" w:rsidP="007F4248">
            <w:r>
              <w:t>1</w:t>
            </w:r>
          </w:p>
        </w:tc>
        <w:tc>
          <w:tcPr>
            <w:tcW w:w="1510" w:type="dxa"/>
          </w:tcPr>
          <w:p w14:paraId="6396B0DE" w14:textId="77777777" w:rsidR="00CD020E" w:rsidRDefault="00CD020E" w:rsidP="007F4248">
            <w:r>
              <w:t>MA 22</w:t>
            </w:r>
          </w:p>
        </w:tc>
        <w:tc>
          <w:tcPr>
            <w:tcW w:w="1510" w:type="dxa"/>
          </w:tcPr>
          <w:p w14:paraId="270C17B5" w14:textId="77777777" w:rsidR="00CD020E" w:rsidRPr="00973EF6" w:rsidRDefault="00CD020E" w:rsidP="007F4248">
            <w:pPr>
              <w:rPr>
                <w:highlight w:val="yellow"/>
              </w:rPr>
            </w:pPr>
            <w:r w:rsidRPr="00973EF6">
              <w:rPr>
                <w:highlight w:val="yellow"/>
              </w:rPr>
              <w:t>MA 10</w:t>
            </w:r>
          </w:p>
        </w:tc>
        <w:tc>
          <w:tcPr>
            <w:tcW w:w="1510" w:type="dxa"/>
          </w:tcPr>
          <w:p w14:paraId="15F6332E" w14:textId="77777777" w:rsidR="00CD020E" w:rsidRDefault="00CD020E" w:rsidP="007F4248">
            <w:r>
              <w:t>STOP-MA</w:t>
            </w:r>
          </w:p>
        </w:tc>
        <w:tc>
          <w:tcPr>
            <w:tcW w:w="1511" w:type="dxa"/>
          </w:tcPr>
          <w:p w14:paraId="21161692" w14:textId="77777777" w:rsidR="00CD020E" w:rsidRDefault="00CD020E" w:rsidP="007F4248">
            <w:r>
              <w:t>GESTOPT (afhankelijk van stopdatumtijd)</w:t>
            </w:r>
          </w:p>
        </w:tc>
        <w:tc>
          <w:tcPr>
            <w:tcW w:w="1511" w:type="dxa"/>
          </w:tcPr>
          <w:p w14:paraId="676CB4FB" w14:textId="77777777" w:rsidR="00CD020E" w:rsidRDefault="00CD020E" w:rsidP="007F4248"/>
        </w:tc>
      </w:tr>
      <w:tr w:rsidR="00CD020E" w14:paraId="47C33471" w14:textId="77777777" w:rsidTr="007F4248">
        <w:tc>
          <w:tcPr>
            <w:tcW w:w="1510" w:type="dxa"/>
          </w:tcPr>
          <w:p w14:paraId="3D415038" w14:textId="77777777" w:rsidR="00CD020E" w:rsidRDefault="00CD020E" w:rsidP="007F4248">
            <w:r>
              <w:t>1</w:t>
            </w:r>
          </w:p>
        </w:tc>
        <w:tc>
          <w:tcPr>
            <w:tcW w:w="1510" w:type="dxa"/>
          </w:tcPr>
          <w:p w14:paraId="0DAF5574" w14:textId="77777777" w:rsidR="00CD020E" w:rsidRDefault="00CD020E" w:rsidP="007F4248">
            <w:r>
              <w:t>WDS 33</w:t>
            </w:r>
          </w:p>
        </w:tc>
        <w:tc>
          <w:tcPr>
            <w:tcW w:w="1510" w:type="dxa"/>
          </w:tcPr>
          <w:p w14:paraId="1A6E0634" w14:textId="77777777" w:rsidR="00CD020E" w:rsidRPr="00973EF6" w:rsidRDefault="00CD020E" w:rsidP="007F4248">
            <w:pPr>
              <w:rPr>
                <w:highlight w:val="yellow"/>
              </w:rPr>
            </w:pPr>
            <w:r w:rsidRPr="00973EF6">
              <w:rPr>
                <w:highlight w:val="yellow"/>
              </w:rPr>
              <w:t>MA 10</w:t>
            </w:r>
          </w:p>
        </w:tc>
        <w:tc>
          <w:tcPr>
            <w:tcW w:w="1510" w:type="dxa"/>
          </w:tcPr>
          <w:p w14:paraId="09F0C22D" w14:textId="77777777" w:rsidR="00CD020E" w:rsidRDefault="00CD020E" w:rsidP="007F4248">
            <w:r>
              <w:t>Normale WDS</w:t>
            </w:r>
          </w:p>
        </w:tc>
        <w:tc>
          <w:tcPr>
            <w:tcW w:w="1511" w:type="dxa"/>
          </w:tcPr>
          <w:p w14:paraId="7455DE2F" w14:textId="77777777" w:rsidR="00CD020E" w:rsidRDefault="00CD020E" w:rsidP="007F4248">
            <w:r>
              <w:t>GESTOPT</w:t>
            </w:r>
          </w:p>
        </w:tc>
        <w:tc>
          <w:tcPr>
            <w:tcW w:w="1511" w:type="dxa"/>
          </w:tcPr>
          <w:p w14:paraId="1D39A6DD" w14:textId="77777777" w:rsidR="00CD020E" w:rsidRDefault="00CD020E" w:rsidP="007F4248"/>
        </w:tc>
      </w:tr>
    </w:tbl>
    <w:p w14:paraId="26BFA9D2" w14:textId="77777777" w:rsidR="00CD020E" w:rsidRDefault="00CD020E" w:rsidP="00CD020E">
      <w:r>
        <w:t xml:space="preserve"> </w:t>
      </w:r>
    </w:p>
    <w:p w14:paraId="21E29DCE" w14:textId="77777777" w:rsidR="00CD020E" w:rsidRDefault="00CD020E" w:rsidP="00CD020E">
      <w:r>
        <w:t>Of</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CD020E" w14:paraId="5D72B295" w14:textId="77777777" w:rsidTr="007F4248">
        <w:tc>
          <w:tcPr>
            <w:tcW w:w="1510" w:type="dxa"/>
          </w:tcPr>
          <w:p w14:paraId="0DCCAA60" w14:textId="77777777" w:rsidR="00CD020E" w:rsidRDefault="00CD020E" w:rsidP="007F4248">
            <w:r>
              <w:t>MBH-ID</w:t>
            </w:r>
          </w:p>
        </w:tc>
        <w:tc>
          <w:tcPr>
            <w:tcW w:w="1510" w:type="dxa"/>
          </w:tcPr>
          <w:p w14:paraId="7FB0E3BC" w14:textId="77777777" w:rsidR="00CD020E" w:rsidRDefault="00CD020E" w:rsidP="007F4248">
            <w:r>
              <w:t>ID</w:t>
            </w:r>
          </w:p>
        </w:tc>
        <w:tc>
          <w:tcPr>
            <w:tcW w:w="1510" w:type="dxa"/>
          </w:tcPr>
          <w:p w14:paraId="401DB2B6" w14:textId="77777777" w:rsidR="00CD020E" w:rsidRDefault="00CD020E" w:rsidP="007F4248">
            <w:r>
              <w:t>REF MA-ID</w:t>
            </w:r>
          </w:p>
        </w:tc>
        <w:tc>
          <w:tcPr>
            <w:tcW w:w="1510" w:type="dxa"/>
          </w:tcPr>
          <w:p w14:paraId="4E5DBD11" w14:textId="77777777" w:rsidR="00CD020E" w:rsidRDefault="00CD020E" w:rsidP="007F4248">
            <w:r>
              <w:t>TYPE BS</w:t>
            </w:r>
          </w:p>
        </w:tc>
        <w:tc>
          <w:tcPr>
            <w:tcW w:w="1511" w:type="dxa"/>
          </w:tcPr>
          <w:p w14:paraId="7D2B23EB" w14:textId="77777777" w:rsidR="00CD020E" w:rsidRDefault="00CD020E" w:rsidP="007F4248">
            <w:r>
              <w:t>STATUS MBH</w:t>
            </w:r>
          </w:p>
        </w:tc>
        <w:tc>
          <w:tcPr>
            <w:tcW w:w="1511" w:type="dxa"/>
          </w:tcPr>
          <w:p w14:paraId="7B0DDA0A" w14:textId="77777777" w:rsidR="00CD020E" w:rsidRDefault="00CD020E" w:rsidP="007F4248"/>
        </w:tc>
      </w:tr>
      <w:tr w:rsidR="00CD020E" w14:paraId="60782320" w14:textId="77777777" w:rsidTr="007F4248">
        <w:tc>
          <w:tcPr>
            <w:tcW w:w="1510" w:type="dxa"/>
          </w:tcPr>
          <w:p w14:paraId="1439EF33" w14:textId="77777777" w:rsidR="00CD020E" w:rsidRDefault="00CD020E" w:rsidP="007F4248">
            <w:r>
              <w:t>1</w:t>
            </w:r>
          </w:p>
        </w:tc>
        <w:tc>
          <w:tcPr>
            <w:tcW w:w="1510" w:type="dxa"/>
          </w:tcPr>
          <w:p w14:paraId="0D9A2EAE" w14:textId="77777777" w:rsidR="00CD020E" w:rsidRDefault="00CD020E" w:rsidP="007F4248">
            <w:r w:rsidRPr="00531911">
              <w:rPr>
                <w:highlight w:val="yellow"/>
              </w:rPr>
              <w:t>MA 22</w:t>
            </w:r>
          </w:p>
        </w:tc>
        <w:tc>
          <w:tcPr>
            <w:tcW w:w="1510" w:type="dxa"/>
          </w:tcPr>
          <w:p w14:paraId="6EFD70B2" w14:textId="77777777" w:rsidR="00CD020E" w:rsidRPr="00531911" w:rsidRDefault="00CD020E" w:rsidP="007F4248">
            <w:r w:rsidRPr="00531911">
              <w:t>MA 10</w:t>
            </w:r>
          </w:p>
        </w:tc>
        <w:tc>
          <w:tcPr>
            <w:tcW w:w="1510" w:type="dxa"/>
          </w:tcPr>
          <w:p w14:paraId="0BD9524E" w14:textId="77777777" w:rsidR="00CD020E" w:rsidRDefault="00CD020E" w:rsidP="007F4248">
            <w:r>
              <w:t>STOP-MA</w:t>
            </w:r>
          </w:p>
        </w:tc>
        <w:tc>
          <w:tcPr>
            <w:tcW w:w="1511" w:type="dxa"/>
          </w:tcPr>
          <w:p w14:paraId="2B3734B5" w14:textId="77777777" w:rsidR="00CD020E" w:rsidRDefault="00CD020E" w:rsidP="007F4248">
            <w:r>
              <w:t>GESTOPT</w:t>
            </w:r>
          </w:p>
        </w:tc>
        <w:tc>
          <w:tcPr>
            <w:tcW w:w="1511" w:type="dxa"/>
          </w:tcPr>
          <w:p w14:paraId="7FEDCA55" w14:textId="77777777" w:rsidR="00CD020E" w:rsidRDefault="00CD020E" w:rsidP="007F4248"/>
        </w:tc>
      </w:tr>
      <w:tr w:rsidR="00CD020E" w14:paraId="0D456F22" w14:textId="77777777" w:rsidTr="007F4248">
        <w:tc>
          <w:tcPr>
            <w:tcW w:w="1510" w:type="dxa"/>
          </w:tcPr>
          <w:p w14:paraId="7BE87364" w14:textId="77777777" w:rsidR="00CD020E" w:rsidRDefault="00CD020E" w:rsidP="007F4248">
            <w:r>
              <w:t>1</w:t>
            </w:r>
          </w:p>
        </w:tc>
        <w:tc>
          <w:tcPr>
            <w:tcW w:w="1510" w:type="dxa"/>
          </w:tcPr>
          <w:p w14:paraId="1F9FAB55" w14:textId="77777777" w:rsidR="00CD020E" w:rsidRDefault="00CD020E" w:rsidP="007F4248">
            <w:r>
              <w:t>WDS 33</w:t>
            </w:r>
          </w:p>
        </w:tc>
        <w:tc>
          <w:tcPr>
            <w:tcW w:w="1510" w:type="dxa"/>
          </w:tcPr>
          <w:p w14:paraId="4B7C93DA" w14:textId="77777777" w:rsidR="00CD020E" w:rsidRPr="00531911" w:rsidRDefault="00CD020E" w:rsidP="007F4248">
            <w:r w:rsidRPr="00531911">
              <w:rPr>
                <w:highlight w:val="yellow"/>
              </w:rPr>
              <w:t>MA 22</w:t>
            </w:r>
          </w:p>
        </w:tc>
        <w:tc>
          <w:tcPr>
            <w:tcW w:w="1510" w:type="dxa"/>
          </w:tcPr>
          <w:p w14:paraId="0540DFFA" w14:textId="77777777" w:rsidR="00CD020E" w:rsidRDefault="00CD020E" w:rsidP="007F4248">
            <w:r>
              <w:t>STOP-WDS</w:t>
            </w:r>
          </w:p>
        </w:tc>
        <w:tc>
          <w:tcPr>
            <w:tcW w:w="1511" w:type="dxa"/>
          </w:tcPr>
          <w:p w14:paraId="24DD1BC4" w14:textId="77777777" w:rsidR="00CD020E" w:rsidRDefault="00CD020E" w:rsidP="007F4248">
            <w:r>
              <w:t>GESTOPT</w:t>
            </w:r>
          </w:p>
        </w:tc>
        <w:tc>
          <w:tcPr>
            <w:tcW w:w="1511" w:type="dxa"/>
          </w:tcPr>
          <w:p w14:paraId="517EEC8B" w14:textId="77777777" w:rsidR="00CD020E" w:rsidRDefault="00CD020E" w:rsidP="007F4248"/>
        </w:tc>
      </w:tr>
    </w:tbl>
    <w:p w14:paraId="3BC52EA3" w14:textId="77777777" w:rsidR="00CD020E" w:rsidRDefault="00CD020E" w:rsidP="00CD020E"/>
    <w:p w14:paraId="53918C42" w14:textId="274059C0" w:rsidR="00CD020E" w:rsidRDefault="00CD020E" w:rsidP="00CD020E">
      <w:r>
        <w:t xml:space="preserve">De WDS heeft een referentie naar de </w:t>
      </w:r>
      <w:r w:rsidR="00F53969">
        <w:t xml:space="preserve">actuele </w:t>
      </w:r>
      <w:r>
        <w:t xml:space="preserve">MA OF </w:t>
      </w:r>
      <w:r w:rsidR="007C5035">
        <w:t>een referentie naar een MA die is gestopt door een STOP-MA.</w:t>
      </w:r>
    </w:p>
    <w:p w14:paraId="56BB48A2" w14:textId="27599C8B" w:rsidR="00CD020E" w:rsidRDefault="00CD020E" w:rsidP="00CD020E">
      <w:r>
        <w:t xml:space="preserve">Als deze niet op de checklist staat, dan is er een nieuwere MA die de oudere MA heeft overruled. Dat heeft tot gevolg dat er niet een directe relatie tussen </w:t>
      </w:r>
      <w:r w:rsidR="00C93270">
        <w:t>de MA-ID van de actuele MA (die een stop-ma zou kunnen zijn) en de MA waar de WDS naar verwijs</w:t>
      </w:r>
      <w:r w:rsidR="00120A50">
        <w:t xml:space="preserve">t. </w:t>
      </w:r>
    </w:p>
    <w:p w14:paraId="518E4699" w14:textId="77777777" w:rsidR="00120A50" w:rsidRDefault="00120A50" w:rsidP="00CD020E"/>
    <w:p w14:paraId="69DE5487" w14:textId="77777777" w:rsidR="00CD020E" w:rsidRPr="007E4924" w:rsidRDefault="00CD020E" w:rsidP="00CD020E">
      <w:pPr>
        <w:pStyle w:val="Heading3"/>
      </w:pPr>
      <w:r>
        <w:t xml:space="preserve">(W5) Is de afspraak datum </w:t>
      </w:r>
      <w:r w:rsidRPr="007F4248">
        <w:rPr>
          <w:b/>
          <w:bCs/>
        </w:rPr>
        <w:t>eerder</w:t>
      </w:r>
      <w:r>
        <w:t xml:space="preserve"> dan de afspraak datum van de laatste MA in de checklist</w:t>
      </w:r>
    </w:p>
    <w:p w14:paraId="115DAB8B" w14:textId="21A39D05" w:rsidR="00CD020E" w:rsidRDefault="00CD020E" w:rsidP="00CD020E">
      <w:r>
        <w:t>De situatie is:</w:t>
      </w:r>
      <w:r>
        <w:br/>
        <w:t xml:space="preserve">De WDS verwijst naar een MA die niet op de checklist staat (W4), maar er staan wél </w:t>
      </w:r>
      <w:proofErr w:type="spellStart"/>
      <w:r>
        <w:t>MA’s</w:t>
      </w:r>
      <w:proofErr w:type="spellEnd"/>
      <w:r>
        <w:t xml:space="preserve"> uit de MBH-ID op de checklist (W3)</w:t>
      </w:r>
      <w:r w:rsidR="000D2CF8">
        <w:t>.</w:t>
      </w:r>
    </w:p>
    <w:p w14:paraId="1CCB9D90" w14:textId="0D09F0FF" w:rsidR="00560BEC" w:rsidRDefault="00560BEC" w:rsidP="00CD020E">
      <w:r>
        <w:t>NB Een WDS kan verwijzen naar een</w:t>
      </w:r>
      <w:r w:rsidR="00547E0D">
        <w:t xml:space="preserve"> oudere vastgelegde MA (</w:t>
      </w:r>
      <w:del w:id="768" w:author="Bart Molenaar" w:date="2024-03-22T05:41:00Z">
        <w:r w:rsidR="00547E0D" w:rsidDel="001B6455">
          <w:delText>afspraakdatum</w:delText>
        </w:r>
      </w:del>
      <w:ins w:id="769" w:author="Bart Molenaar" w:date="2024-03-22T05:41:00Z">
        <w:r w:rsidR="001B6455">
          <w:t>registratiedatum</w:t>
        </w:r>
      </w:ins>
      <w:r w:rsidR="00547E0D">
        <w:t xml:space="preserve"> in het verleden), terwijl de MA zelf in de toekomst is gepland. De WDS kan dan ook ouder zijn.. Echter deze situatie wordt ondervangen in stap W4, omdat</w:t>
      </w:r>
      <w:r w:rsidR="00365DAB">
        <w:t xml:space="preserve"> de gerefereerde MA dan op de ch</w:t>
      </w:r>
      <w:r w:rsidR="00C5333C">
        <w:t>ecklist (MA-toekomst) staat.</w:t>
      </w:r>
    </w:p>
    <w:p w14:paraId="518AA792" w14:textId="39B483B7" w:rsidR="00CD020E" w:rsidRDefault="00CD020E" w:rsidP="00CD020E">
      <w:r>
        <w:t xml:space="preserve">Als de </w:t>
      </w:r>
      <w:del w:id="770" w:author="Bart Molenaar" w:date="2024-03-22T05:41:00Z">
        <w:r w:rsidDel="001B6455">
          <w:delText>afspraakdatum</w:delText>
        </w:r>
      </w:del>
      <w:ins w:id="771" w:author="Bart Molenaar" w:date="2024-03-22T05:41:00Z">
        <w:r w:rsidR="001B6455">
          <w:t>registratiedatum</w:t>
        </w:r>
      </w:ins>
      <w:r>
        <w:t xml:space="preserve">tijd van de WDS eerder is dan de </w:t>
      </w:r>
      <w:del w:id="772" w:author="Bart Molenaar" w:date="2024-03-22T05:41:00Z">
        <w:r w:rsidDel="001B6455">
          <w:delText>afspraakdatum</w:delText>
        </w:r>
      </w:del>
      <w:ins w:id="773" w:author="Bart Molenaar" w:date="2024-03-22T05:41:00Z">
        <w:r w:rsidR="001B6455">
          <w:t>registratiedatum</w:t>
        </w:r>
      </w:ins>
      <w:r>
        <w:t xml:space="preserve"> van de MA in de checklist, dan overruled deze MA de WDS.</w:t>
      </w:r>
    </w:p>
    <w:p w14:paraId="4F4B6F18" w14:textId="77777777" w:rsidR="00CD020E" w:rsidRDefault="00CD020E" w:rsidP="00CD020E">
      <w:r>
        <w:t xml:space="preserve">Als de afspraak datumtijd </w:t>
      </w:r>
      <w:r w:rsidRPr="00792932">
        <w:rPr>
          <w:b/>
          <w:bCs/>
        </w:rPr>
        <w:t>later</w:t>
      </w:r>
      <w:r>
        <w:t xml:space="preserve"> is dan de laatste MA in de checklist (al dan niet toekomstig en niet geannuleerd) dan is deze WDS later opgevoerd aan de hand van een nieuwere MA (die kennelijk niet is opgeleverd).</w:t>
      </w:r>
    </w:p>
    <w:p w14:paraId="1BF1CA81" w14:textId="77777777" w:rsidR="00CD020E" w:rsidRDefault="00CD020E" w:rsidP="00CD020E">
      <w:r>
        <w:t xml:space="preserve">In dat geval is het een valide WDS en heeft de WDS ook een verwijzing naar een MA die niet in de lijst van </w:t>
      </w:r>
      <w:proofErr w:type="spellStart"/>
      <w:r>
        <w:t>MA’s</w:t>
      </w:r>
      <w:proofErr w:type="spellEnd"/>
      <w:r>
        <w:t xml:space="preserve"> staat (extra controle op alle </w:t>
      </w:r>
      <w:proofErr w:type="spellStart"/>
      <w:r>
        <w:t>MA’s</w:t>
      </w:r>
      <w:proofErr w:type="spellEnd"/>
      <w:r>
        <w:t>?)</w:t>
      </w:r>
    </w:p>
    <w:p w14:paraId="25F28816" w14:textId="47CA6F11" w:rsidR="00CD020E" w:rsidRDefault="00CD020E" w:rsidP="00CD020E">
      <w:r>
        <w:t xml:space="preserve">Bij andere gevallen (zoals een papieren recept) mag de WDS </w:t>
      </w:r>
      <w:r w:rsidR="00FF3E6F">
        <w:t>niet voorkomen</w:t>
      </w:r>
      <w:r>
        <w:t>. Er zou in die gevallen ook geen referentie naar een MA mogen zijn in de WDS.</w:t>
      </w:r>
      <w:r>
        <w:br/>
      </w:r>
      <w:r>
        <w:br/>
        <w:t>Actie: De WDS afhandelen zoals een aparte WDS (zonder MBH-ID)</w:t>
      </w:r>
    </w:p>
    <w:p w14:paraId="645B89EF" w14:textId="5D2DD6F3" w:rsidR="00CD020E" w:rsidRDefault="00CD020E" w:rsidP="00CD020E">
      <w:r>
        <w:t xml:space="preserve">Als de </w:t>
      </w:r>
      <w:del w:id="774" w:author="Bart Molenaar" w:date="2024-03-22T05:41:00Z">
        <w:r w:rsidDel="001B6455">
          <w:delText>afspraakdatum</w:delText>
        </w:r>
      </w:del>
      <w:ins w:id="775" w:author="Bart Molenaar" w:date="2024-03-22T05:41:00Z">
        <w:r w:rsidR="001B6455">
          <w:t>registratiedatum</w:t>
        </w:r>
      </w:ins>
      <w:r>
        <w:t xml:space="preserve">tijd van de WDS </w:t>
      </w:r>
      <w:r w:rsidRPr="00792932">
        <w:rPr>
          <w:b/>
          <w:bCs/>
        </w:rPr>
        <w:t>eerder</w:t>
      </w:r>
      <w:r>
        <w:t xml:space="preserve"> is dan de laatste MA in de checklist, dan is de WDS niet meer actueel, want de vanuit de WDS gerefereerde MA is niet actueel, die zou dan immers op de checklist moeten staan.</w:t>
      </w:r>
    </w:p>
    <w:p w14:paraId="26C77CC7" w14:textId="77777777" w:rsidR="00CD020E" w:rsidRDefault="00CD020E" w:rsidP="00CD020E">
      <w:pPr>
        <w:pStyle w:val="Heading3"/>
        <w:rPr>
          <w:shd w:val="clear" w:color="auto" w:fill="F8F9FA"/>
        </w:rPr>
      </w:pPr>
      <w:r>
        <w:t xml:space="preserve">(W6) </w:t>
      </w:r>
      <w:r>
        <w:rPr>
          <w:shd w:val="clear" w:color="auto" w:fill="F8F9FA"/>
        </w:rPr>
        <w:t>Is de gerefereerde MA een (STOP-MA of is gestopt door een stop-ma) en de stop-datum van de STOP-MA in het verleden</w:t>
      </w:r>
    </w:p>
    <w:p w14:paraId="4E0AA7CC" w14:textId="77777777" w:rsidR="00CD020E" w:rsidRPr="007F4248" w:rsidRDefault="00CD020E" w:rsidP="00CD020E"/>
    <w:p w14:paraId="09D41E38" w14:textId="77777777" w:rsidR="00CD020E" w:rsidRDefault="00CD020E" w:rsidP="00CD020E"/>
    <w:p w14:paraId="29980D68" w14:textId="77777777" w:rsidR="00CD020E" w:rsidRPr="007F4248" w:rsidRDefault="00CD020E" w:rsidP="00CD020E">
      <w:r>
        <w:t>Dit geldt dus alleen wanneer er sprake is van een STOP-MA. Dit geldt niet voor MA met een stop-datum in het verleden (aangezien de WDS kan zijn verschoven)</w:t>
      </w:r>
    </w:p>
    <w:p w14:paraId="49471810" w14:textId="77777777" w:rsidR="00CD020E" w:rsidRDefault="00CD020E" w:rsidP="00CD020E"/>
    <w:p w14:paraId="4772EA04" w14:textId="77777777" w:rsidR="00CD020E" w:rsidRDefault="00CD020E" w:rsidP="00CD020E">
      <w:r>
        <w:t>Gerefereerde MA is een STOP-MA</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CD020E" w14:paraId="6CC4773F" w14:textId="77777777" w:rsidTr="007F4248">
        <w:tc>
          <w:tcPr>
            <w:tcW w:w="1510" w:type="dxa"/>
          </w:tcPr>
          <w:p w14:paraId="1E886AE1" w14:textId="77777777" w:rsidR="00CD020E" w:rsidRDefault="00CD020E" w:rsidP="007F4248">
            <w:r>
              <w:t>MBH-ID</w:t>
            </w:r>
          </w:p>
        </w:tc>
        <w:tc>
          <w:tcPr>
            <w:tcW w:w="1510" w:type="dxa"/>
          </w:tcPr>
          <w:p w14:paraId="727901E4" w14:textId="77777777" w:rsidR="00CD020E" w:rsidRDefault="00CD020E" w:rsidP="007F4248">
            <w:r>
              <w:t>ID</w:t>
            </w:r>
          </w:p>
        </w:tc>
        <w:tc>
          <w:tcPr>
            <w:tcW w:w="1510" w:type="dxa"/>
          </w:tcPr>
          <w:p w14:paraId="274A84F6" w14:textId="77777777" w:rsidR="00CD020E" w:rsidRDefault="00CD020E" w:rsidP="007F4248">
            <w:r>
              <w:t>REF MA-ID</w:t>
            </w:r>
          </w:p>
        </w:tc>
        <w:tc>
          <w:tcPr>
            <w:tcW w:w="1510" w:type="dxa"/>
          </w:tcPr>
          <w:p w14:paraId="70DB9207" w14:textId="77777777" w:rsidR="00CD020E" w:rsidRDefault="00CD020E" w:rsidP="007F4248">
            <w:r>
              <w:t>TYPE BS</w:t>
            </w:r>
          </w:p>
        </w:tc>
        <w:tc>
          <w:tcPr>
            <w:tcW w:w="1511" w:type="dxa"/>
          </w:tcPr>
          <w:p w14:paraId="327E0D61" w14:textId="77777777" w:rsidR="00CD020E" w:rsidRDefault="00CD020E" w:rsidP="007F4248">
            <w:r>
              <w:t>STATUS MBH</w:t>
            </w:r>
          </w:p>
        </w:tc>
        <w:tc>
          <w:tcPr>
            <w:tcW w:w="1511" w:type="dxa"/>
          </w:tcPr>
          <w:p w14:paraId="28D41F60" w14:textId="77777777" w:rsidR="00CD020E" w:rsidRDefault="00CD020E" w:rsidP="007F4248"/>
        </w:tc>
      </w:tr>
      <w:tr w:rsidR="00CD020E" w14:paraId="3A78CEC1" w14:textId="77777777" w:rsidTr="007F4248">
        <w:tc>
          <w:tcPr>
            <w:tcW w:w="1510" w:type="dxa"/>
          </w:tcPr>
          <w:p w14:paraId="481F8FC4" w14:textId="77777777" w:rsidR="00CD020E" w:rsidRDefault="00CD020E" w:rsidP="007F4248">
            <w:r>
              <w:t>1</w:t>
            </w:r>
          </w:p>
        </w:tc>
        <w:tc>
          <w:tcPr>
            <w:tcW w:w="1510" w:type="dxa"/>
          </w:tcPr>
          <w:p w14:paraId="7DDB30FC" w14:textId="77777777" w:rsidR="00CD020E" w:rsidRDefault="00CD020E" w:rsidP="007F4248">
            <w:r>
              <w:rPr>
                <w:highlight w:val="yellow"/>
              </w:rPr>
              <w:t>SMA 22</w:t>
            </w:r>
          </w:p>
        </w:tc>
        <w:tc>
          <w:tcPr>
            <w:tcW w:w="1510" w:type="dxa"/>
          </w:tcPr>
          <w:p w14:paraId="5CF32B22" w14:textId="77777777" w:rsidR="00CD020E" w:rsidRPr="00F7744A" w:rsidRDefault="00CD020E" w:rsidP="007F4248">
            <w:pPr>
              <w:rPr>
                <w:highlight w:val="yellow"/>
              </w:rPr>
            </w:pPr>
            <w:r w:rsidRPr="003347DD">
              <w:t>MA 10</w:t>
            </w:r>
          </w:p>
        </w:tc>
        <w:tc>
          <w:tcPr>
            <w:tcW w:w="1510" w:type="dxa"/>
          </w:tcPr>
          <w:p w14:paraId="77CA8D4B" w14:textId="77777777" w:rsidR="00CD020E" w:rsidRDefault="00CD020E" w:rsidP="007F4248">
            <w:r>
              <w:t>STOP-MA</w:t>
            </w:r>
          </w:p>
        </w:tc>
        <w:tc>
          <w:tcPr>
            <w:tcW w:w="1511" w:type="dxa"/>
          </w:tcPr>
          <w:p w14:paraId="309B5D33" w14:textId="77777777" w:rsidR="00CD020E" w:rsidRDefault="00CD020E" w:rsidP="007F4248">
            <w:r>
              <w:t>GESTOPT</w:t>
            </w:r>
          </w:p>
        </w:tc>
        <w:tc>
          <w:tcPr>
            <w:tcW w:w="1511" w:type="dxa"/>
          </w:tcPr>
          <w:p w14:paraId="5353372E" w14:textId="77777777" w:rsidR="00CD020E" w:rsidRDefault="00CD020E" w:rsidP="007F4248"/>
        </w:tc>
      </w:tr>
      <w:tr w:rsidR="00CD020E" w14:paraId="2E83AC2D" w14:textId="77777777" w:rsidTr="007F4248">
        <w:tc>
          <w:tcPr>
            <w:tcW w:w="1510" w:type="dxa"/>
          </w:tcPr>
          <w:p w14:paraId="47A0A34C" w14:textId="77777777" w:rsidR="00CD020E" w:rsidRDefault="00CD020E" w:rsidP="007F4248">
            <w:r>
              <w:t>1</w:t>
            </w:r>
          </w:p>
        </w:tc>
        <w:tc>
          <w:tcPr>
            <w:tcW w:w="1510" w:type="dxa"/>
          </w:tcPr>
          <w:p w14:paraId="78A564A3" w14:textId="77777777" w:rsidR="00CD020E" w:rsidRDefault="00CD020E" w:rsidP="007F4248">
            <w:r>
              <w:t>STA 34</w:t>
            </w:r>
          </w:p>
        </w:tc>
        <w:tc>
          <w:tcPr>
            <w:tcW w:w="1510" w:type="dxa"/>
          </w:tcPr>
          <w:p w14:paraId="7C12ACBC" w14:textId="77777777" w:rsidR="00CD020E" w:rsidRPr="00F7744A" w:rsidRDefault="00CD020E" w:rsidP="007F4248">
            <w:pPr>
              <w:rPr>
                <w:highlight w:val="yellow"/>
              </w:rPr>
            </w:pPr>
            <w:r>
              <w:rPr>
                <w:highlight w:val="yellow"/>
              </w:rPr>
              <w:t>SMA 22</w:t>
            </w:r>
          </w:p>
        </w:tc>
        <w:tc>
          <w:tcPr>
            <w:tcW w:w="1510" w:type="dxa"/>
          </w:tcPr>
          <w:p w14:paraId="73799B4F" w14:textId="77777777" w:rsidR="00CD020E" w:rsidRDefault="00CD020E" w:rsidP="007F4248">
            <w:r>
              <w:t>STOP-WDS</w:t>
            </w:r>
          </w:p>
        </w:tc>
        <w:tc>
          <w:tcPr>
            <w:tcW w:w="1511" w:type="dxa"/>
          </w:tcPr>
          <w:p w14:paraId="1B481F03" w14:textId="77777777" w:rsidR="00CD020E" w:rsidRDefault="00CD020E" w:rsidP="007F4248">
            <w:r>
              <w:t>GESTOPT</w:t>
            </w:r>
          </w:p>
        </w:tc>
        <w:tc>
          <w:tcPr>
            <w:tcW w:w="1511" w:type="dxa"/>
          </w:tcPr>
          <w:p w14:paraId="38DA6C90" w14:textId="77777777" w:rsidR="00CD020E" w:rsidRDefault="00CD020E" w:rsidP="007F4248"/>
        </w:tc>
      </w:tr>
    </w:tbl>
    <w:p w14:paraId="0C71085A" w14:textId="77777777" w:rsidR="00CD020E" w:rsidRDefault="00CD020E" w:rsidP="00CD020E"/>
    <w:p w14:paraId="675A1B8A" w14:textId="77777777" w:rsidR="00CD020E" w:rsidRDefault="00CD020E" w:rsidP="00CD020E"/>
    <w:p w14:paraId="06DF7BD7" w14:textId="77777777" w:rsidR="00CD020E" w:rsidRDefault="00CD020E" w:rsidP="00CD020E">
      <w:r>
        <w:t>Gerefereerde MA is gestopt door een STOP-MA</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CD020E" w14:paraId="75B97CFF" w14:textId="77777777" w:rsidTr="007F4248">
        <w:tc>
          <w:tcPr>
            <w:tcW w:w="1510" w:type="dxa"/>
          </w:tcPr>
          <w:p w14:paraId="469EA080" w14:textId="77777777" w:rsidR="00CD020E" w:rsidRDefault="00CD020E" w:rsidP="007F4248">
            <w:r>
              <w:t>MBH-ID</w:t>
            </w:r>
          </w:p>
        </w:tc>
        <w:tc>
          <w:tcPr>
            <w:tcW w:w="1510" w:type="dxa"/>
          </w:tcPr>
          <w:p w14:paraId="4E802D95" w14:textId="77777777" w:rsidR="00CD020E" w:rsidRDefault="00CD020E" w:rsidP="007F4248">
            <w:r>
              <w:t>ID</w:t>
            </w:r>
          </w:p>
        </w:tc>
        <w:tc>
          <w:tcPr>
            <w:tcW w:w="1510" w:type="dxa"/>
          </w:tcPr>
          <w:p w14:paraId="26619A3A" w14:textId="77777777" w:rsidR="00CD020E" w:rsidRDefault="00CD020E" w:rsidP="007F4248">
            <w:r>
              <w:t>REF MA-ID</w:t>
            </w:r>
          </w:p>
        </w:tc>
        <w:tc>
          <w:tcPr>
            <w:tcW w:w="1510" w:type="dxa"/>
          </w:tcPr>
          <w:p w14:paraId="09666888" w14:textId="77777777" w:rsidR="00CD020E" w:rsidRDefault="00CD020E" w:rsidP="007F4248">
            <w:r>
              <w:t>TYPE BS</w:t>
            </w:r>
          </w:p>
        </w:tc>
        <w:tc>
          <w:tcPr>
            <w:tcW w:w="1511" w:type="dxa"/>
          </w:tcPr>
          <w:p w14:paraId="38C4EB7E" w14:textId="77777777" w:rsidR="00CD020E" w:rsidRDefault="00CD020E" w:rsidP="007F4248">
            <w:r>
              <w:t>STATUS MBH</w:t>
            </w:r>
          </w:p>
        </w:tc>
        <w:tc>
          <w:tcPr>
            <w:tcW w:w="1511" w:type="dxa"/>
          </w:tcPr>
          <w:p w14:paraId="758B228D" w14:textId="77777777" w:rsidR="00CD020E" w:rsidRDefault="00CD020E" w:rsidP="007F4248"/>
        </w:tc>
      </w:tr>
      <w:tr w:rsidR="00CD020E" w14:paraId="6206030B" w14:textId="77777777" w:rsidTr="007F4248">
        <w:tc>
          <w:tcPr>
            <w:tcW w:w="1510" w:type="dxa"/>
          </w:tcPr>
          <w:p w14:paraId="67FD338D" w14:textId="77777777" w:rsidR="00CD020E" w:rsidRDefault="00CD020E" w:rsidP="007F4248">
            <w:r>
              <w:t>1</w:t>
            </w:r>
          </w:p>
        </w:tc>
        <w:tc>
          <w:tcPr>
            <w:tcW w:w="1510" w:type="dxa"/>
          </w:tcPr>
          <w:p w14:paraId="77AF9E3B" w14:textId="77777777" w:rsidR="00CD020E" w:rsidRDefault="00CD020E" w:rsidP="007F4248">
            <w:r>
              <w:t>MA 22</w:t>
            </w:r>
          </w:p>
        </w:tc>
        <w:tc>
          <w:tcPr>
            <w:tcW w:w="1510" w:type="dxa"/>
          </w:tcPr>
          <w:p w14:paraId="275640DC" w14:textId="77777777" w:rsidR="00CD020E" w:rsidRPr="00F7744A" w:rsidRDefault="00CD020E" w:rsidP="007F4248">
            <w:pPr>
              <w:rPr>
                <w:highlight w:val="yellow"/>
              </w:rPr>
            </w:pPr>
            <w:r w:rsidRPr="00F7744A">
              <w:rPr>
                <w:highlight w:val="yellow"/>
              </w:rPr>
              <w:t>MA 10</w:t>
            </w:r>
          </w:p>
        </w:tc>
        <w:tc>
          <w:tcPr>
            <w:tcW w:w="1510" w:type="dxa"/>
          </w:tcPr>
          <w:p w14:paraId="3303027A" w14:textId="77777777" w:rsidR="00CD020E" w:rsidRDefault="00CD020E" w:rsidP="007F4248">
            <w:r>
              <w:t>STOP-MA</w:t>
            </w:r>
          </w:p>
        </w:tc>
        <w:tc>
          <w:tcPr>
            <w:tcW w:w="1511" w:type="dxa"/>
          </w:tcPr>
          <w:p w14:paraId="1582D1E6" w14:textId="77777777" w:rsidR="00CD020E" w:rsidRDefault="00CD020E" w:rsidP="007F4248">
            <w:r>
              <w:t>GESTOPT</w:t>
            </w:r>
          </w:p>
        </w:tc>
        <w:tc>
          <w:tcPr>
            <w:tcW w:w="1511" w:type="dxa"/>
          </w:tcPr>
          <w:p w14:paraId="56BB1448" w14:textId="77777777" w:rsidR="00CD020E" w:rsidRDefault="00CD020E" w:rsidP="007F4248"/>
        </w:tc>
      </w:tr>
      <w:tr w:rsidR="00CD020E" w14:paraId="669EBFB6" w14:textId="77777777" w:rsidTr="007F4248">
        <w:tc>
          <w:tcPr>
            <w:tcW w:w="1510" w:type="dxa"/>
          </w:tcPr>
          <w:p w14:paraId="1BAFA4A0" w14:textId="77777777" w:rsidR="00CD020E" w:rsidRDefault="00CD020E" w:rsidP="007F4248">
            <w:r>
              <w:t>1</w:t>
            </w:r>
          </w:p>
        </w:tc>
        <w:tc>
          <w:tcPr>
            <w:tcW w:w="1510" w:type="dxa"/>
          </w:tcPr>
          <w:p w14:paraId="3C4B499E" w14:textId="77777777" w:rsidR="00CD020E" w:rsidRDefault="00CD020E" w:rsidP="007F4248">
            <w:r>
              <w:t>WDS 33</w:t>
            </w:r>
          </w:p>
        </w:tc>
        <w:tc>
          <w:tcPr>
            <w:tcW w:w="1510" w:type="dxa"/>
          </w:tcPr>
          <w:p w14:paraId="2F5414C8" w14:textId="77777777" w:rsidR="00CD020E" w:rsidRPr="00F7744A" w:rsidRDefault="00CD020E" w:rsidP="007F4248">
            <w:pPr>
              <w:rPr>
                <w:highlight w:val="yellow"/>
              </w:rPr>
            </w:pPr>
            <w:r w:rsidRPr="00F7744A">
              <w:rPr>
                <w:highlight w:val="yellow"/>
              </w:rPr>
              <w:t>MA 10</w:t>
            </w:r>
          </w:p>
        </w:tc>
        <w:tc>
          <w:tcPr>
            <w:tcW w:w="1510" w:type="dxa"/>
          </w:tcPr>
          <w:p w14:paraId="47AE0317" w14:textId="77777777" w:rsidR="00CD020E" w:rsidRDefault="00CD020E" w:rsidP="007F4248"/>
        </w:tc>
        <w:tc>
          <w:tcPr>
            <w:tcW w:w="1511" w:type="dxa"/>
          </w:tcPr>
          <w:p w14:paraId="79B9594D" w14:textId="77777777" w:rsidR="00CD020E" w:rsidRDefault="00CD020E" w:rsidP="007F4248">
            <w:r>
              <w:t>GESTOPT</w:t>
            </w:r>
          </w:p>
        </w:tc>
        <w:tc>
          <w:tcPr>
            <w:tcW w:w="1511" w:type="dxa"/>
          </w:tcPr>
          <w:p w14:paraId="56A3D7E8" w14:textId="77777777" w:rsidR="00CD020E" w:rsidRDefault="00CD020E" w:rsidP="007F4248"/>
        </w:tc>
      </w:tr>
    </w:tbl>
    <w:p w14:paraId="732DA08D" w14:textId="77777777" w:rsidR="00CD020E" w:rsidRPr="00692A47" w:rsidRDefault="00CD020E" w:rsidP="00CD020E"/>
    <w:p w14:paraId="64785459" w14:textId="70A9483E" w:rsidR="00A7550B" w:rsidRDefault="00CD020E" w:rsidP="00CD020E">
      <w:r>
        <w:t>In dit geval is de WDS gestopt door een MA en moet op niet-actueel worden gezet.</w:t>
      </w:r>
      <w:r w:rsidR="00A7550B">
        <w:t xml:space="preserve"> Alle oudere </w:t>
      </w:r>
      <w:proofErr w:type="spellStart"/>
      <w:r w:rsidR="00A7550B">
        <w:t>WDS’s</w:t>
      </w:r>
      <w:proofErr w:type="spellEnd"/>
      <w:r w:rsidR="00A7550B">
        <w:t xml:space="preserve"> mogen worden genegeerd</w:t>
      </w:r>
    </w:p>
    <w:p w14:paraId="02AFA321" w14:textId="77777777" w:rsidR="00CD020E" w:rsidRDefault="00CD020E" w:rsidP="00CD020E">
      <w:pPr>
        <w:pStyle w:val="Heading3"/>
      </w:pPr>
      <w:r>
        <w:t>(W6.1) Is de gerefereerde MA een STOP-MA,(of een gestopte MA) met stopdatumtijd in de toekomst</w:t>
      </w:r>
    </w:p>
    <w:p w14:paraId="71BF845C" w14:textId="33D73C5D" w:rsidR="00CD020E" w:rsidRDefault="00CD020E" w:rsidP="00CD020E">
      <w:r>
        <w:t>Dit is de situatie dat er een STOP-MA is, maar de stop datum is in de toekomst</w:t>
      </w:r>
      <w:r w:rsidR="003F610F">
        <w:t xml:space="preserve"> =&gt; Stap W11</w:t>
      </w:r>
    </w:p>
    <w:p w14:paraId="5B45C112" w14:textId="77777777" w:rsidR="00CD020E" w:rsidRPr="00874A61" w:rsidRDefault="00CD020E" w:rsidP="00CD020E"/>
    <w:p w14:paraId="1E0CAEED" w14:textId="77777777" w:rsidR="00CD020E" w:rsidRDefault="00CD020E" w:rsidP="00CD020E">
      <w:pPr>
        <w:pStyle w:val="Heading3"/>
      </w:pPr>
      <w:r>
        <w:t>(W7) is de WDS een STOP-WDS</w:t>
      </w:r>
    </w:p>
    <w:p w14:paraId="679F7657" w14:textId="77777777" w:rsidR="00CD020E" w:rsidRDefault="00CD020E" w:rsidP="00CD020E">
      <w:r>
        <w:t>Acties afhankelijk van de inhoud</w:t>
      </w:r>
    </w:p>
    <w:p w14:paraId="6B8BC2F1" w14:textId="77777777" w:rsidR="00CD020E" w:rsidRDefault="00CD020E" w:rsidP="00CD020E">
      <w:r>
        <w:t>Vanaf deze stap in de workflow is er sprake van</w:t>
      </w:r>
    </w:p>
    <w:p w14:paraId="6BC2817F" w14:textId="77777777" w:rsidR="00CD020E" w:rsidRDefault="00CD020E" w:rsidP="00CD020E">
      <w:pPr>
        <w:pStyle w:val="ListParagraph"/>
        <w:numPr>
          <w:ilvl w:val="0"/>
          <w:numId w:val="12"/>
        </w:numPr>
      </w:pPr>
      <w:r>
        <w:t>De WDS is niet geannuleerd (W1, T2)</w:t>
      </w:r>
    </w:p>
    <w:p w14:paraId="1FEEDF59" w14:textId="77777777" w:rsidR="00CD020E" w:rsidRDefault="00CD020E" w:rsidP="00CD020E">
      <w:pPr>
        <w:pStyle w:val="ListParagraph"/>
        <w:numPr>
          <w:ilvl w:val="0"/>
          <w:numId w:val="12"/>
        </w:numPr>
      </w:pPr>
      <w:r>
        <w:t>Of de WDS heeft geen onderliggende MA (W3, T5)</w:t>
      </w:r>
    </w:p>
    <w:p w14:paraId="29FB16B3" w14:textId="77777777" w:rsidR="00CD020E" w:rsidRDefault="00CD020E" w:rsidP="00CD020E">
      <w:pPr>
        <w:pStyle w:val="ListParagraph"/>
        <w:numPr>
          <w:ilvl w:val="0"/>
          <w:numId w:val="12"/>
        </w:numPr>
      </w:pPr>
      <w:r>
        <w:t>Een actuele MA (kan ook toekomst zijn) (W4, T6)</w:t>
      </w:r>
    </w:p>
    <w:p w14:paraId="1A2607F9" w14:textId="77777777" w:rsidR="00CD020E" w:rsidRDefault="00CD020E" w:rsidP="00CD020E"/>
    <w:p w14:paraId="400C8E69" w14:textId="77777777" w:rsidR="00CD020E" w:rsidRPr="001310AC" w:rsidRDefault="00CD020E" w:rsidP="00CD020E">
      <w:pPr>
        <w:pStyle w:val="Heading3"/>
      </w:pPr>
      <w:r>
        <w:t>(W</w:t>
      </w:r>
      <w:r w:rsidRPr="001310AC">
        <w:t>8) is stopdatumtijd in het verleden</w:t>
      </w:r>
    </w:p>
    <w:p w14:paraId="3CC01967" w14:textId="5B097FF5" w:rsidR="00CD020E" w:rsidRDefault="00CD020E" w:rsidP="00CD020E">
      <w:r>
        <w:t>Het is een stop-</w:t>
      </w:r>
      <w:r w:rsidR="000A4351">
        <w:t>WDS</w:t>
      </w:r>
      <w:r>
        <w:t xml:space="preserve"> en dus is de WDS naar waar wordt verwezen gestopt.</w:t>
      </w:r>
      <w:r>
        <w:br/>
        <w:t>NB het is niet voldoende om alleen naar de gewijzigde WDS te kijken. De stop-</w:t>
      </w:r>
      <w:r w:rsidR="006100B0">
        <w:t>WDS</w:t>
      </w:r>
      <w:r>
        <w:t xml:space="preserve"> kan een afwijkende stop-datum hebben t.o.v. de startdatumtijd van de gewijzigde WDS.</w:t>
      </w:r>
    </w:p>
    <w:p w14:paraId="309B544B" w14:textId="7CD594CC" w:rsidR="00CD020E" w:rsidRPr="00491BEF" w:rsidRDefault="00CD020E" w:rsidP="00CD020E">
      <w:r>
        <w:t xml:space="preserve">Actie: </w:t>
      </w:r>
      <w:r w:rsidR="00E268C1">
        <w:tab/>
      </w:r>
      <w:r>
        <w:t>Zet de WDS op de checklist stop-</w:t>
      </w:r>
      <w:proofErr w:type="spellStart"/>
      <w:r w:rsidR="006100B0">
        <w:t>WDS</w:t>
      </w:r>
      <w:r>
        <w:t>’s</w:t>
      </w:r>
      <w:proofErr w:type="spellEnd"/>
      <w:r>
        <w:t>.</w:t>
      </w:r>
      <w:r>
        <w:br/>
      </w:r>
      <w:r w:rsidR="00E268C1">
        <w:tab/>
        <w:t xml:space="preserve">Alle oudere </w:t>
      </w:r>
      <w:proofErr w:type="spellStart"/>
      <w:r w:rsidR="00E268C1">
        <w:t>WDS’s</w:t>
      </w:r>
      <w:proofErr w:type="spellEnd"/>
      <w:r w:rsidR="00E268C1">
        <w:t xml:space="preserve"> mogen worden genegeerd</w:t>
      </w:r>
    </w:p>
    <w:p w14:paraId="51FD8CD9" w14:textId="77777777" w:rsidR="00CD020E" w:rsidRPr="001310AC" w:rsidRDefault="00CD020E" w:rsidP="00CD020E">
      <w:pPr>
        <w:pStyle w:val="Heading3"/>
      </w:pPr>
      <w:r>
        <w:t>(W9</w:t>
      </w:r>
      <w:r w:rsidRPr="001310AC">
        <w:t xml:space="preserve">) is </w:t>
      </w:r>
      <w:r>
        <w:t>start</w:t>
      </w:r>
      <w:r w:rsidRPr="001310AC">
        <w:t xml:space="preserve">datumtijd in </w:t>
      </w:r>
      <w:r>
        <w:t>de toekomst</w:t>
      </w:r>
    </w:p>
    <w:p w14:paraId="0711453D" w14:textId="77777777" w:rsidR="00CD020E" w:rsidRDefault="00CD020E" w:rsidP="00CD020E">
      <w:r>
        <w:t xml:space="preserve">De onderliggende WDS is dan natuurlijk ook in de toekomst, maar heeft een aangepaste stopdatumtijd. </w:t>
      </w:r>
    </w:p>
    <w:p w14:paraId="3C99F7EC" w14:textId="39F67640" w:rsidR="00CD020E" w:rsidRDefault="00CD020E" w:rsidP="00CD020E">
      <w:r>
        <w:t>Actie: Zet de WDS op de checklist stop-</w:t>
      </w:r>
      <w:r w:rsidR="006100B0">
        <w:t>WDS</w:t>
      </w:r>
      <w:r w:rsidR="00E30A9C">
        <w:t>-toekomst</w:t>
      </w:r>
      <w:r>
        <w:t>.</w:t>
      </w:r>
      <w:r>
        <w:br/>
      </w:r>
    </w:p>
    <w:p w14:paraId="79C8EC80" w14:textId="77777777" w:rsidR="00CD020E" w:rsidRDefault="00CD020E" w:rsidP="00CD020E">
      <w:pPr>
        <w:pStyle w:val="Heading3"/>
      </w:pPr>
      <w:r>
        <w:t>(W10) Staat de gerefereerde WDS op de checklist en is gestopt</w:t>
      </w:r>
    </w:p>
    <w:p w14:paraId="2C25ED8D" w14:textId="77777777" w:rsidR="00CD020E" w:rsidRDefault="00CD020E" w:rsidP="00CD020E"/>
    <w:p w14:paraId="46170839" w14:textId="77777777" w:rsidR="00CD020E" w:rsidRPr="005879BD" w:rsidRDefault="00CD020E" w:rsidP="00CD020E">
      <w:r>
        <w:t>Dus in onderstaand geval is WDS 33 wel gestopt door WDS 22</w:t>
      </w:r>
    </w:p>
    <w:tbl>
      <w:tblPr>
        <w:tblStyle w:val="TableGrid"/>
        <w:tblW w:w="0" w:type="auto"/>
        <w:tblLook w:val="04A0" w:firstRow="1" w:lastRow="0" w:firstColumn="1" w:lastColumn="0" w:noHBand="0" w:noVBand="1"/>
      </w:tblPr>
      <w:tblGrid>
        <w:gridCol w:w="1331"/>
        <w:gridCol w:w="1266"/>
        <w:gridCol w:w="1214"/>
        <w:gridCol w:w="1300"/>
        <w:gridCol w:w="1335"/>
        <w:gridCol w:w="1402"/>
        <w:gridCol w:w="1214"/>
      </w:tblGrid>
      <w:tr w:rsidR="00CD020E" w14:paraId="2AB4F1D2" w14:textId="77777777" w:rsidTr="007F4248">
        <w:tc>
          <w:tcPr>
            <w:tcW w:w="1331" w:type="dxa"/>
          </w:tcPr>
          <w:p w14:paraId="7CA34FEA" w14:textId="77777777" w:rsidR="00CD020E" w:rsidRDefault="00CD020E" w:rsidP="007F4248">
            <w:r>
              <w:t>MBH-ID</w:t>
            </w:r>
          </w:p>
        </w:tc>
        <w:tc>
          <w:tcPr>
            <w:tcW w:w="1266" w:type="dxa"/>
          </w:tcPr>
          <w:p w14:paraId="203DC2B7" w14:textId="77777777" w:rsidR="00CD020E" w:rsidRDefault="00CD020E" w:rsidP="007F4248">
            <w:r>
              <w:t>ID</w:t>
            </w:r>
          </w:p>
        </w:tc>
        <w:tc>
          <w:tcPr>
            <w:tcW w:w="1214" w:type="dxa"/>
          </w:tcPr>
          <w:p w14:paraId="7C639FF2" w14:textId="77777777" w:rsidR="00CD020E" w:rsidRDefault="00CD020E" w:rsidP="007F4248">
            <w:r>
              <w:t>REF WDS-ID</w:t>
            </w:r>
          </w:p>
        </w:tc>
        <w:tc>
          <w:tcPr>
            <w:tcW w:w="1300" w:type="dxa"/>
          </w:tcPr>
          <w:p w14:paraId="14FC1355" w14:textId="77777777" w:rsidR="00CD020E" w:rsidRDefault="00CD020E" w:rsidP="007F4248">
            <w:r>
              <w:t>REF MA-ID</w:t>
            </w:r>
          </w:p>
        </w:tc>
        <w:tc>
          <w:tcPr>
            <w:tcW w:w="1335" w:type="dxa"/>
          </w:tcPr>
          <w:p w14:paraId="257E66A4" w14:textId="77777777" w:rsidR="00CD020E" w:rsidRDefault="00CD020E" w:rsidP="007F4248">
            <w:r>
              <w:t>TYPE BS</w:t>
            </w:r>
          </w:p>
        </w:tc>
        <w:tc>
          <w:tcPr>
            <w:tcW w:w="1402" w:type="dxa"/>
          </w:tcPr>
          <w:p w14:paraId="7D347558" w14:textId="77777777" w:rsidR="00CD020E" w:rsidRDefault="00CD020E" w:rsidP="007F4248">
            <w:r>
              <w:t xml:space="preserve">STATUS </w:t>
            </w:r>
            <w:r>
              <w:rPr>
                <w:color w:val="FF0000"/>
              </w:rPr>
              <w:t>WDS</w:t>
            </w:r>
          </w:p>
        </w:tc>
        <w:tc>
          <w:tcPr>
            <w:tcW w:w="1214" w:type="dxa"/>
          </w:tcPr>
          <w:p w14:paraId="6086B404" w14:textId="77777777" w:rsidR="00CD020E" w:rsidRDefault="00CD020E" w:rsidP="007F4248"/>
        </w:tc>
      </w:tr>
      <w:tr w:rsidR="00CD020E" w14:paraId="53BC19CC" w14:textId="77777777" w:rsidTr="007F4248">
        <w:tc>
          <w:tcPr>
            <w:tcW w:w="1331" w:type="dxa"/>
          </w:tcPr>
          <w:p w14:paraId="7AADBC22" w14:textId="77777777" w:rsidR="00CD020E" w:rsidRDefault="00CD020E" w:rsidP="007F4248">
            <w:r>
              <w:t>1</w:t>
            </w:r>
          </w:p>
        </w:tc>
        <w:tc>
          <w:tcPr>
            <w:tcW w:w="1266" w:type="dxa"/>
          </w:tcPr>
          <w:p w14:paraId="7617630D" w14:textId="77777777" w:rsidR="00CD020E" w:rsidRDefault="00CD020E" w:rsidP="007F4248">
            <w:r>
              <w:t>WDS 22</w:t>
            </w:r>
          </w:p>
        </w:tc>
        <w:tc>
          <w:tcPr>
            <w:tcW w:w="1214" w:type="dxa"/>
          </w:tcPr>
          <w:p w14:paraId="7A3FEFEA" w14:textId="77777777" w:rsidR="00CD020E" w:rsidRPr="00F7744A" w:rsidRDefault="00CD020E" w:rsidP="007F4248">
            <w:pPr>
              <w:rPr>
                <w:highlight w:val="yellow"/>
              </w:rPr>
            </w:pPr>
            <w:r>
              <w:rPr>
                <w:highlight w:val="yellow"/>
              </w:rPr>
              <w:t>WDS 19</w:t>
            </w:r>
          </w:p>
        </w:tc>
        <w:tc>
          <w:tcPr>
            <w:tcW w:w="1300" w:type="dxa"/>
          </w:tcPr>
          <w:p w14:paraId="01E3F081" w14:textId="77777777" w:rsidR="00CD020E" w:rsidRPr="00B36298" w:rsidRDefault="00CD020E" w:rsidP="007F4248">
            <w:r w:rsidRPr="00B36298">
              <w:t>MA 10</w:t>
            </w:r>
          </w:p>
        </w:tc>
        <w:tc>
          <w:tcPr>
            <w:tcW w:w="1335" w:type="dxa"/>
          </w:tcPr>
          <w:p w14:paraId="208E2828" w14:textId="77777777" w:rsidR="00CD020E" w:rsidRDefault="00CD020E" w:rsidP="007F4248">
            <w:r>
              <w:t>STOP-WDS</w:t>
            </w:r>
          </w:p>
        </w:tc>
        <w:tc>
          <w:tcPr>
            <w:tcW w:w="1402" w:type="dxa"/>
          </w:tcPr>
          <w:p w14:paraId="08A74F38" w14:textId="77777777" w:rsidR="00CD020E" w:rsidRDefault="00CD020E" w:rsidP="007F4248">
            <w:r>
              <w:t>GESTOPT</w:t>
            </w:r>
          </w:p>
        </w:tc>
        <w:tc>
          <w:tcPr>
            <w:tcW w:w="1214" w:type="dxa"/>
          </w:tcPr>
          <w:p w14:paraId="1596C2CE" w14:textId="77777777" w:rsidR="00CD020E" w:rsidRDefault="00CD020E" w:rsidP="007F4248"/>
        </w:tc>
      </w:tr>
      <w:tr w:rsidR="00CD020E" w14:paraId="24F30089" w14:textId="77777777" w:rsidTr="007F4248">
        <w:tc>
          <w:tcPr>
            <w:tcW w:w="1331" w:type="dxa"/>
          </w:tcPr>
          <w:p w14:paraId="72369374" w14:textId="77777777" w:rsidR="00CD020E" w:rsidRDefault="00CD020E" w:rsidP="007F4248">
            <w:r>
              <w:t>1</w:t>
            </w:r>
          </w:p>
        </w:tc>
        <w:tc>
          <w:tcPr>
            <w:tcW w:w="1266" w:type="dxa"/>
          </w:tcPr>
          <w:p w14:paraId="32C3BC02" w14:textId="77777777" w:rsidR="00CD020E" w:rsidRDefault="00CD020E" w:rsidP="007F4248">
            <w:r>
              <w:t>WDS 33</w:t>
            </w:r>
          </w:p>
        </w:tc>
        <w:tc>
          <w:tcPr>
            <w:tcW w:w="1214" w:type="dxa"/>
          </w:tcPr>
          <w:p w14:paraId="1A105DBD" w14:textId="77777777" w:rsidR="00CD020E" w:rsidRPr="00F7744A" w:rsidRDefault="00CD020E" w:rsidP="007F4248">
            <w:pPr>
              <w:rPr>
                <w:highlight w:val="yellow"/>
              </w:rPr>
            </w:pPr>
            <w:r>
              <w:rPr>
                <w:highlight w:val="yellow"/>
              </w:rPr>
              <w:t>WDS 19</w:t>
            </w:r>
          </w:p>
        </w:tc>
        <w:tc>
          <w:tcPr>
            <w:tcW w:w="1300" w:type="dxa"/>
          </w:tcPr>
          <w:p w14:paraId="00E8DA4E" w14:textId="77777777" w:rsidR="00CD020E" w:rsidRPr="00B36298" w:rsidRDefault="00CD020E" w:rsidP="007F4248">
            <w:r w:rsidRPr="00B36298">
              <w:t>MA 10</w:t>
            </w:r>
          </w:p>
        </w:tc>
        <w:tc>
          <w:tcPr>
            <w:tcW w:w="1335" w:type="dxa"/>
          </w:tcPr>
          <w:p w14:paraId="000B901F" w14:textId="77777777" w:rsidR="00CD020E" w:rsidRDefault="00CD020E" w:rsidP="007F4248"/>
        </w:tc>
        <w:tc>
          <w:tcPr>
            <w:tcW w:w="1402" w:type="dxa"/>
          </w:tcPr>
          <w:p w14:paraId="56A4A810" w14:textId="77777777" w:rsidR="00CD020E" w:rsidRDefault="00CD020E" w:rsidP="007F4248">
            <w:r>
              <w:t>GESTOPT</w:t>
            </w:r>
          </w:p>
        </w:tc>
        <w:tc>
          <w:tcPr>
            <w:tcW w:w="1214" w:type="dxa"/>
          </w:tcPr>
          <w:p w14:paraId="05D05900" w14:textId="77777777" w:rsidR="00CD020E" w:rsidRDefault="00CD020E" w:rsidP="007F4248"/>
        </w:tc>
      </w:tr>
    </w:tbl>
    <w:p w14:paraId="19684FB4" w14:textId="77777777" w:rsidR="00CD020E" w:rsidRDefault="00CD020E" w:rsidP="00CD020E"/>
    <w:p w14:paraId="51C66E40" w14:textId="77777777" w:rsidR="00CD020E" w:rsidRPr="005879BD" w:rsidRDefault="00CD020E" w:rsidP="00CD020E">
      <w:r>
        <w:t>In onderstaand geval is WDS 33 gestopt door WDS 22, echter de stop-datum is in de toekomst</w:t>
      </w:r>
    </w:p>
    <w:tbl>
      <w:tblPr>
        <w:tblStyle w:val="TableGrid"/>
        <w:tblW w:w="0" w:type="auto"/>
        <w:tblLook w:val="04A0" w:firstRow="1" w:lastRow="0" w:firstColumn="1" w:lastColumn="0" w:noHBand="0" w:noVBand="1"/>
      </w:tblPr>
      <w:tblGrid>
        <w:gridCol w:w="1331"/>
        <w:gridCol w:w="1266"/>
        <w:gridCol w:w="1214"/>
        <w:gridCol w:w="1300"/>
        <w:gridCol w:w="1335"/>
        <w:gridCol w:w="1402"/>
        <w:gridCol w:w="1214"/>
      </w:tblGrid>
      <w:tr w:rsidR="00CD020E" w14:paraId="388AB83A" w14:textId="77777777" w:rsidTr="007F4248">
        <w:tc>
          <w:tcPr>
            <w:tcW w:w="1331" w:type="dxa"/>
          </w:tcPr>
          <w:p w14:paraId="4480807D" w14:textId="77777777" w:rsidR="00CD020E" w:rsidRDefault="00CD020E" w:rsidP="007F4248">
            <w:r>
              <w:t>MBH-ID</w:t>
            </w:r>
          </w:p>
        </w:tc>
        <w:tc>
          <w:tcPr>
            <w:tcW w:w="1266" w:type="dxa"/>
          </w:tcPr>
          <w:p w14:paraId="10CE2330" w14:textId="77777777" w:rsidR="00CD020E" w:rsidRDefault="00CD020E" w:rsidP="007F4248">
            <w:r>
              <w:t>ID</w:t>
            </w:r>
          </w:p>
        </w:tc>
        <w:tc>
          <w:tcPr>
            <w:tcW w:w="1214" w:type="dxa"/>
          </w:tcPr>
          <w:p w14:paraId="4F28B1DE" w14:textId="77777777" w:rsidR="00CD020E" w:rsidRDefault="00CD020E" w:rsidP="007F4248">
            <w:r>
              <w:t>REF WDS-ID</w:t>
            </w:r>
          </w:p>
        </w:tc>
        <w:tc>
          <w:tcPr>
            <w:tcW w:w="1300" w:type="dxa"/>
          </w:tcPr>
          <w:p w14:paraId="673C6BC9" w14:textId="77777777" w:rsidR="00CD020E" w:rsidRDefault="00CD020E" w:rsidP="007F4248">
            <w:r>
              <w:t>REF MA-ID</w:t>
            </w:r>
          </w:p>
        </w:tc>
        <w:tc>
          <w:tcPr>
            <w:tcW w:w="1335" w:type="dxa"/>
          </w:tcPr>
          <w:p w14:paraId="13FFEB91" w14:textId="77777777" w:rsidR="00CD020E" w:rsidRDefault="00CD020E" w:rsidP="007F4248">
            <w:r>
              <w:t>TYPE BS</w:t>
            </w:r>
          </w:p>
        </w:tc>
        <w:tc>
          <w:tcPr>
            <w:tcW w:w="1402" w:type="dxa"/>
          </w:tcPr>
          <w:p w14:paraId="5BFCE294" w14:textId="77777777" w:rsidR="00CD020E" w:rsidRDefault="00CD020E" w:rsidP="007F4248">
            <w:r>
              <w:t xml:space="preserve">STATUS </w:t>
            </w:r>
            <w:r>
              <w:rPr>
                <w:color w:val="FF0000"/>
              </w:rPr>
              <w:t>WDS</w:t>
            </w:r>
          </w:p>
        </w:tc>
        <w:tc>
          <w:tcPr>
            <w:tcW w:w="1214" w:type="dxa"/>
          </w:tcPr>
          <w:p w14:paraId="0F8D3DDB" w14:textId="77777777" w:rsidR="00CD020E" w:rsidRDefault="00CD020E" w:rsidP="007F4248"/>
        </w:tc>
      </w:tr>
      <w:tr w:rsidR="00CD020E" w14:paraId="0994E498" w14:textId="77777777" w:rsidTr="007F4248">
        <w:tc>
          <w:tcPr>
            <w:tcW w:w="1331" w:type="dxa"/>
          </w:tcPr>
          <w:p w14:paraId="3CCA4F5B" w14:textId="77777777" w:rsidR="00CD020E" w:rsidRDefault="00CD020E" w:rsidP="007F4248">
            <w:r>
              <w:t>1</w:t>
            </w:r>
          </w:p>
        </w:tc>
        <w:tc>
          <w:tcPr>
            <w:tcW w:w="1266" w:type="dxa"/>
          </w:tcPr>
          <w:p w14:paraId="38531812" w14:textId="77777777" w:rsidR="00CD020E" w:rsidRDefault="00CD020E" w:rsidP="007F4248">
            <w:r>
              <w:t>WDS 22</w:t>
            </w:r>
          </w:p>
        </w:tc>
        <w:tc>
          <w:tcPr>
            <w:tcW w:w="1214" w:type="dxa"/>
          </w:tcPr>
          <w:p w14:paraId="66CF455A" w14:textId="77777777" w:rsidR="00CD020E" w:rsidRPr="00F7744A" w:rsidRDefault="00CD020E" w:rsidP="007F4248">
            <w:pPr>
              <w:rPr>
                <w:highlight w:val="yellow"/>
              </w:rPr>
            </w:pPr>
            <w:r>
              <w:rPr>
                <w:highlight w:val="yellow"/>
              </w:rPr>
              <w:t>WDS 19</w:t>
            </w:r>
          </w:p>
        </w:tc>
        <w:tc>
          <w:tcPr>
            <w:tcW w:w="1300" w:type="dxa"/>
          </w:tcPr>
          <w:p w14:paraId="38A46D3B" w14:textId="77777777" w:rsidR="00CD020E" w:rsidRPr="00B36298" w:rsidRDefault="00CD020E" w:rsidP="007F4248">
            <w:r w:rsidRPr="00B36298">
              <w:t>MA 10</w:t>
            </w:r>
          </w:p>
        </w:tc>
        <w:tc>
          <w:tcPr>
            <w:tcW w:w="1335" w:type="dxa"/>
          </w:tcPr>
          <w:p w14:paraId="16FF3A9E" w14:textId="77777777" w:rsidR="00CD020E" w:rsidRDefault="00CD020E" w:rsidP="007F4248">
            <w:r>
              <w:t>STOP-WDS</w:t>
            </w:r>
          </w:p>
        </w:tc>
        <w:tc>
          <w:tcPr>
            <w:tcW w:w="1402" w:type="dxa"/>
          </w:tcPr>
          <w:p w14:paraId="58786C21" w14:textId="77777777" w:rsidR="00CD020E" w:rsidRDefault="00CD020E" w:rsidP="007F4248">
            <w:r>
              <w:t>GESTOPT TOEKOMST</w:t>
            </w:r>
          </w:p>
        </w:tc>
        <w:tc>
          <w:tcPr>
            <w:tcW w:w="1214" w:type="dxa"/>
          </w:tcPr>
          <w:p w14:paraId="1ED918B0" w14:textId="77777777" w:rsidR="00CD020E" w:rsidRDefault="00CD020E" w:rsidP="007F4248"/>
        </w:tc>
      </w:tr>
      <w:tr w:rsidR="00CD020E" w14:paraId="0807BE2A" w14:textId="77777777" w:rsidTr="007F4248">
        <w:tc>
          <w:tcPr>
            <w:tcW w:w="1331" w:type="dxa"/>
          </w:tcPr>
          <w:p w14:paraId="301247BA" w14:textId="77777777" w:rsidR="00CD020E" w:rsidRDefault="00CD020E" w:rsidP="007F4248">
            <w:r>
              <w:t>1</w:t>
            </w:r>
          </w:p>
        </w:tc>
        <w:tc>
          <w:tcPr>
            <w:tcW w:w="1266" w:type="dxa"/>
          </w:tcPr>
          <w:p w14:paraId="4856805D" w14:textId="77777777" w:rsidR="00CD020E" w:rsidRDefault="00CD020E" w:rsidP="007F4248">
            <w:r>
              <w:t>WDS 33</w:t>
            </w:r>
          </w:p>
        </w:tc>
        <w:tc>
          <w:tcPr>
            <w:tcW w:w="1214" w:type="dxa"/>
          </w:tcPr>
          <w:p w14:paraId="398748CD" w14:textId="77777777" w:rsidR="00CD020E" w:rsidRPr="00F7744A" w:rsidRDefault="00CD020E" w:rsidP="007F4248">
            <w:pPr>
              <w:rPr>
                <w:highlight w:val="yellow"/>
              </w:rPr>
            </w:pPr>
            <w:r>
              <w:rPr>
                <w:highlight w:val="yellow"/>
              </w:rPr>
              <w:t>WDS 19</w:t>
            </w:r>
          </w:p>
        </w:tc>
        <w:tc>
          <w:tcPr>
            <w:tcW w:w="1300" w:type="dxa"/>
          </w:tcPr>
          <w:p w14:paraId="1600B239" w14:textId="77777777" w:rsidR="00CD020E" w:rsidRPr="00B36298" w:rsidRDefault="00CD020E" w:rsidP="007F4248">
            <w:r w:rsidRPr="00B36298">
              <w:t>MA 10</w:t>
            </w:r>
          </w:p>
        </w:tc>
        <w:tc>
          <w:tcPr>
            <w:tcW w:w="1335" w:type="dxa"/>
          </w:tcPr>
          <w:p w14:paraId="33C1EEB4" w14:textId="77777777" w:rsidR="00CD020E" w:rsidRDefault="00CD020E" w:rsidP="007F4248"/>
        </w:tc>
        <w:tc>
          <w:tcPr>
            <w:tcW w:w="1402" w:type="dxa"/>
          </w:tcPr>
          <w:p w14:paraId="31EF397F" w14:textId="77777777" w:rsidR="00CD020E" w:rsidRDefault="00CD020E" w:rsidP="007F4248">
            <w:r>
              <w:t>--</w:t>
            </w:r>
          </w:p>
        </w:tc>
        <w:tc>
          <w:tcPr>
            <w:tcW w:w="1214" w:type="dxa"/>
          </w:tcPr>
          <w:p w14:paraId="417D8944" w14:textId="77777777" w:rsidR="00CD020E" w:rsidRDefault="00CD020E" w:rsidP="007F4248"/>
        </w:tc>
      </w:tr>
    </w:tbl>
    <w:p w14:paraId="2C16F72C" w14:textId="77777777" w:rsidR="00CD020E" w:rsidRDefault="00CD020E" w:rsidP="00CD020E"/>
    <w:p w14:paraId="08152961" w14:textId="77777777" w:rsidR="00CD020E" w:rsidRDefault="00CD020E" w:rsidP="00CD020E">
      <w:r>
        <w:t>Als de WDS op de stoplijst staat is deze gestopt</w:t>
      </w:r>
    </w:p>
    <w:p w14:paraId="2EE13246" w14:textId="77777777" w:rsidR="00CD020E" w:rsidRDefault="00CD020E" w:rsidP="00CD020E"/>
    <w:p w14:paraId="10527E93" w14:textId="77777777" w:rsidR="00CD020E" w:rsidRDefault="00CD020E" w:rsidP="00CD020E">
      <w:pPr>
        <w:pStyle w:val="Heading3"/>
      </w:pPr>
      <w:r>
        <w:t>(W11) Is de gerefereerde MA een gestopte MA met stopdatum in de toekomst</w:t>
      </w:r>
    </w:p>
    <w:tbl>
      <w:tblPr>
        <w:tblStyle w:val="TableGrid"/>
        <w:tblW w:w="0" w:type="auto"/>
        <w:tblLook w:val="04A0" w:firstRow="1" w:lastRow="0" w:firstColumn="1" w:lastColumn="0" w:noHBand="0" w:noVBand="1"/>
      </w:tblPr>
      <w:tblGrid>
        <w:gridCol w:w="1331"/>
        <w:gridCol w:w="1266"/>
        <w:gridCol w:w="1214"/>
        <w:gridCol w:w="1300"/>
        <w:gridCol w:w="1335"/>
        <w:gridCol w:w="1402"/>
        <w:gridCol w:w="1214"/>
      </w:tblGrid>
      <w:tr w:rsidR="00CD020E" w14:paraId="1F7FB231" w14:textId="77777777" w:rsidTr="007F4248">
        <w:tc>
          <w:tcPr>
            <w:tcW w:w="1331" w:type="dxa"/>
          </w:tcPr>
          <w:p w14:paraId="47CE8A65" w14:textId="77777777" w:rsidR="00CD020E" w:rsidRDefault="00CD020E" w:rsidP="007F4248">
            <w:r>
              <w:t>MBH-ID</w:t>
            </w:r>
          </w:p>
        </w:tc>
        <w:tc>
          <w:tcPr>
            <w:tcW w:w="1266" w:type="dxa"/>
          </w:tcPr>
          <w:p w14:paraId="59A018FC" w14:textId="77777777" w:rsidR="00CD020E" w:rsidRDefault="00CD020E" w:rsidP="007F4248">
            <w:r>
              <w:t>ID</w:t>
            </w:r>
          </w:p>
        </w:tc>
        <w:tc>
          <w:tcPr>
            <w:tcW w:w="1214" w:type="dxa"/>
          </w:tcPr>
          <w:p w14:paraId="6DEB62A5" w14:textId="77777777" w:rsidR="00CD020E" w:rsidRDefault="00CD020E" w:rsidP="007F4248">
            <w:r>
              <w:t>REF WDS-ID</w:t>
            </w:r>
          </w:p>
        </w:tc>
        <w:tc>
          <w:tcPr>
            <w:tcW w:w="1300" w:type="dxa"/>
          </w:tcPr>
          <w:p w14:paraId="7A3451BE" w14:textId="77777777" w:rsidR="00CD020E" w:rsidRDefault="00CD020E" w:rsidP="007F4248">
            <w:r>
              <w:t>REF MA-ID</w:t>
            </w:r>
          </w:p>
        </w:tc>
        <w:tc>
          <w:tcPr>
            <w:tcW w:w="1335" w:type="dxa"/>
          </w:tcPr>
          <w:p w14:paraId="4430E554" w14:textId="77777777" w:rsidR="00CD020E" w:rsidRDefault="00CD020E" w:rsidP="007F4248">
            <w:r>
              <w:t>TYPE BS</w:t>
            </w:r>
          </w:p>
        </w:tc>
        <w:tc>
          <w:tcPr>
            <w:tcW w:w="1402" w:type="dxa"/>
          </w:tcPr>
          <w:p w14:paraId="22DA925F" w14:textId="77777777" w:rsidR="00CD020E" w:rsidRDefault="00CD020E" w:rsidP="007F4248"/>
        </w:tc>
        <w:tc>
          <w:tcPr>
            <w:tcW w:w="1214" w:type="dxa"/>
          </w:tcPr>
          <w:p w14:paraId="362E0B99" w14:textId="77777777" w:rsidR="00CD020E" w:rsidRDefault="00CD020E" w:rsidP="007F4248"/>
        </w:tc>
      </w:tr>
      <w:tr w:rsidR="00CD020E" w14:paraId="60840863" w14:textId="77777777" w:rsidTr="007F4248">
        <w:tc>
          <w:tcPr>
            <w:tcW w:w="1331" w:type="dxa"/>
          </w:tcPr>
          <w:p w14:paraId="00E3D1D4" w14:textId="77777777" w:rsidR="00CD020E" w:rsidRDefault="00CD020E" w:rsidP="007F4248">
            <w:r>
              <w:t>1</w:t>
            </w:r>
          </w:p>
        </w:tc>
        <w:tc>
          <w:tcPr>
            <w:tcW w:w="1266" w:type="dxa"/>
          </w:tcPr>
          <w:p w14:paraId="3EF56531" w14:textId="77777777" w:rsidR="00CD020E" w:rsidRDefault="00CD020E" w:rsidP="007F4248">
            <w:r>
              <w:t>SMA 22</w:t>
            </w:r>
          </w:p>
        </w:tc>
        <w:tc>
          <w:tcPr>
            <w:tcW w:w="1214" w:type="dxa"/>
          </w:tcPr>
          <w:p w14:paraId="6737E4F6" w14:textId="77777777" w:rsidR="00CD020E" w:rsidRPr="00F7744A" w:rsidRDefault="00CD020E" w:rsidP="007F4248">
            <w:pPr>
              <w:rPr>
                <w:highlight w:val="yellow"/>
              </w:rPr>
            </w:pPr>
          </w:p>
        </w:tc>
        <w:tc>
          <w:tcPr>
            <w:tcW w:w="1300" w:type="dxa"/>
          </w:tcPr>
          <w:p w14:paraId="6657A6B4" w14:textId="77777777" w:rsidR="00CD020E" w:rsidRPr="007F4248" w:rsidRDefault="00CD020E" w:rsidP="007F4248">
            <w:pPr>
              <w:rPr>
                <w:highlight w:val="yellow"/>
              </w:rPr>
            </w:pPr>
            <w:r w:rsidRPr="007F4248">
              <w:rPr>
                <w:highlight w:val="yellow"/>
              </w:rPr>
              <w:t>MA 10</w:t>
            </w:r>
          </w:p>
        </w:tc>
        <w:tc>
          <w:tcPr>
            <w:tcW w:w="1335" w:type="dxa"/>
          </w:tcPr>
          <w:p w14:paraId="4BA33276" w14:textId="77777777" w:rsidR="00CD020E" w:rsidRDefault="00CD020E" w:rsidP="007F4248">
            <w:r>
              <w:t>STOP-MA</w:t>
            </w:r>
          </w:p>
        </w:tc>
        <w:tc>
          <w:tcPr>
            <w:tcW w:w="1402" w:type="dxa"/>
          </w:tcPr>
          <w:p w14:paraId="4ED3C85C" w14:textId="77777777" w:rsidR="00CD020E" w:rsidRDefault="00CD020E" w:rsidP="007F4248"/>
        </w:tc>
        <w:tc>
          <w:tcPr>
            <w:tcW w:w="1214" w:type="dxa"/>
          </w:tcPr>
          <w:p w14:paraId="2DBA560D" w14:textId="77777777" w:rsidR="00CD020E" w:rsidRDefault="00CD020E" w:rsidP="007F4248"/>
        </w:tc>
      </w:tr>
      <w:tr w:rsidR="00CD020E" w14:paraId="6A218141" w14:textId="77777777" w:rsidTr="007F4248">
        <w:tc>
          <w:tcPr>
            <w:tcW w:w="1331" w:type="dxa"/>
          </w:tcPr>
          <w:p w14:paraId="4442ABBC" w14:textId="77777777" w:rsidR="00CD020E" w:rsidRDefault="00CD020E" w:rsidP="007F4248">
            <w:r>
              <w:t>1</w:t>
            </w:r>
          </w:p>
        </w:tc>
        <w:tc>
          <w:tcPr>
            <w:tcW w:w="1266" w:type="dxa"/>
          </w:tcPr>
          <w:p w14:paraId="4CC3291B" w14:textId="77777777" w:rsidR="00CD020E" w:rsidRDefault="00CD020E" w:rsidP="007F4248">
            <w:r>
              <w:t>WDS 33</w:t>
            </w:r>
          </w:p>
        </w:tc>
        <w:tc>
          <w:tcPr>
            <w:tcW w:w="1214" w:type="dxa"/>
          </w:tcPr>
          <w:p w14:paraId="760CDA88" w14:textId="77777777" w:rsidR="00CD020E" w:rsidRPr="00F7744A" w:rsidRDefault="00CD020E" w:rsidP="007F4248">
            <w:pPr>
              <w:rPr>
                <w:highlight w:val="yellow"/>
              </w:rPr>
            </w:pPr>
          </w:p>
        </w:tc>
        <w:tc>
          <w:tcPr>
            <w:tcW w:w="1300" w:type="dxa"/>
          </w:tcPr>
          <w:p w14:paraId="6628788F" w14:textId="77777777" w:rsidR="00CD020E" w:rsidRPr="007F4248" w:rsidRDefault="00CD020E" w:rsidP="007F4248">
            <w:pPr>
              <w:rPr>
                <w:highlight w:val="yellow"/>
              </w:rPr>
            </w:pPr>
            <w:r w:rsidRPr="007F4248">
              <w:rPr>
                <w:highlight w:val="yellow"/>
              </w:rPr>
              <w:t>MA 10</w:t>
            </w:r>
          </w:p>
        </w:tc>
        <w:tc>
          <w:tcPr>
            <w:tcW w:w="1335" w:type="dxa"/>
          </w:tcPr>
          <w:p w14:paraId="39A5E82E" w14:textId="77777777" w:rsidR="00CD020E" w:rsidRDefault="00CD020E" w:rsidP="007F4248"/>
        </w:tc>
        <w:tc>
          <w:tcPr>
            <w:tcW w:w="1402" w:type="dxa"/>
          </w:tcPr>
          <w:p w14:paraId="2CC90B92" w14:textId="77777777" w:rsidR="00CD020E" w:rsidRDefault="00CD020E" w:rsidP="007F4248"/>
        </w:tc>
        <w:tc>
          <w:tcPr>
            <w:tcW w:w="1214" w:type="dxa"/>
          </w:tcPr>
          <w:p w14:paraId="37CDB83B" w14:textId="77777777" w:rsidR="00CD020E" w:rsidRDefault="00CD020E" w:rsidP="007F4248"/>
        </w:tc>
      </w:tr>
    </w:tbl>
    <w:p w14:paraId="226881F1" w14:textId="77777777" w:rsidR="00CD020E" w:rsidRDefault="00CD020E" w:rsidP="00CD020E"/>
    <w:p w14:paraId="1E4DC089" w14:textId="77777777" w:rsidR="00CD020E" w:rsidRDefault="00CD020E" w:rsidP="00CD020E">
      <w:r>
        <w:t>De STOP-MA staat op de MA checklist, met STOP/TOEKOMST status</w:t>
      </w:r>
    </w:p>
    <w:p w14:paraId="27E01446" w14:textId="77777777" w:rsidR="00CD020E" w:rsidRDefault="00CD020E" w:rsidP="00CD020E">
      <w:r>
        <w:t>Er is in dit geval nog geen STOP-WDS gemaakt of gevonden, maar er moet wél een aangepaste stopdatumtijd op deze WDS worden toegepast. Dat kan bijvoorbeeld ook over 1 uur zijn.</w:t>
      </w:r>
      <w:r>
        <w:br/>
        <w:t>Maar omdat het gaat over een STOP-MA overruled deze de datumtijd in de WDS.</w:t>
      </w:r>
    </w:p>
    <w:p w14:paraId="100D7BD3" w14:textId="77777777" w:rsidR="00CD020E" w:rsidRDefault="00CD020E" w:rsidP="00CD020E">
      <w:pPr>
        <w:pStyle w:val="Heading3"/>
      </w:pPr>
      <w:r>
        <w:t>(W12) is de startdatumtijd in de toekomst</w:t>
      </w:r>
    </w:p>
    <w:p w14:paraId="7053FF8D" w14:textId="77777777" w:rsidR="00CD020E" w:rsidRDefault="00CD020E" w:rsidP="00CD020E">
      <w:r>
        <w:t xml:space="preserve">De WDS is nog niet gestart (de MA zou ook nog niet gestart hoeven te zijn). </w:t>
      </w:r>
      <w:r>
        <w:br/>
        <w:t>Controleer nog wel de checklist WDS op eventuele aanpassingen van de stopdatumtijd (W12)</w:t>
      </w:r>
      <w:r>
        <w:br w:type="page"/>
      </w:r>
    </w:p>
    <w:p w14:paraId="617FC360" w14:textId="77777777" w:rsidR="00CD020E" w:rsidRDefault="00CD020E" w:rsidP="00CD020E">
      <w:pPr>
        <w:pStyle w:val="Heading3"/>
        <w:rPr>
          <w:shd w:val="clear" w:color="auto" w:fill="F8F9FA"/>
        </w:rPr>
      </w:pPr>
      <w:r>
        <w:t xml:space="preserve">(W13) </w:t>
      </w:r>
      <w:r>
        <w:rPr>
          <w:shd w:val="clear" w:color="auto" w:fill="F8F9FA"/>
        </w:rPr>
        <w:t>Staat de WDS op de checklist STOP-WDS-TOEKOMST</w:t>
      </w:r>
    </w:p>
    <w:p w14:paraId="7D771D27" w14:textId="77777777" w:rsidR="00CD020E" w:rsidRDefault="00CD020E" w:rsidP="00CD020E">
      <w:r>
        <w:t>Controleer de afwijkende stopdatumtijd.</w:t>
      </w:r>
    </w:p>
    <w:p w14:paraId="5DA654DB" w14:textId="77777777" w:rsidR="00CD020E" w:rsidRDefault="00CD020E" w:rsidP="00CD020E">
      <w:r>
        <w:t>Voorbeeld:</w:t>
      </w:r>
    </w:p>
    <w:p w14:paraId="511240C8" w14:textId="77777777" w:rsidR="00CD020E" w:rsidRDefault="00CD020E" w:rsidP="00CD020E">
      <w:r>
        <w:t>Huidige datum = 1-12-2022</w:t>
      </w:r>
    </w:p>
    <w:p w14:paraId="444C0FB9" w14:textId="77777777" w:rsidR="00CD020E" w:rsidRDefault="00CD020E" w:rsidP="00CD020E">
      <w:r>
        <w:t>WDS Startdatumtijd 1-1-2023, geen stopdatumtijd</w:t>
      </w:r>
    </w:p>
    <w:p w14:paraId="35040898" w14:textId="29FED34C" w:rsidR="00CD020E" w:rsidRDefault="00CD020E" w:rsidP="00CD020E">
      <w:r>
        <w:t>S</w:t>
      </w:r>
      <w:r w:rsidR="00AF095B">
        <w:t>WDS</w:t>
      </w:r>
      <w:r>
        <w:t xml:space="preserve"> startdatumtijd 1-1-2023, wel stopdatumtijd (1-2-2023)</w:t>
      </w:r>
    </w:p>
    <w:p w14:paraId="76CA87A2" w14:textId="77777777" w:rsidR="00CD020E" w:rsidRDefault="00CD020E" w:rsidP="00CD020E">
      <w:r>
        <w:t>Actie: De STOP-WDS moet worden getoond, niet de WDS die in deze stap wordt beoordeeld</w:t>
      </w:r>
    </w:p>
    <w:p w14:paraId="52C23894" w14:textId="77777777" w:rsidR="00CD020E" w:rsidRDefault="00CD020E" w:rsidP="00CD020E"/>
    <w:p w14:paraId="000160CF" w14:textId="77777777" w:rsidR="00CD020E" w:rsidRDefault="00CD020E" w:rsidP="00CD020E">
      <w:pPr>
        <w:pStyle w:val="Heading3"/>
      </w:pPr>
      <w:r>
        <w:t>(W14) Is stopdatumtijd WDS in het verleden</w:t>
      </w:r>
    </w:p>
    <w:p w14:paraId="4FEB8CE9" w14:textId="6277ED29" w:rsidR="00CD020E" w:rsidRDefault="00CD020E" w:rsidP="00CD020E">
      <w:r>
        <w:t>Een standaard WDS, met een stopdatumtijd in de WDS..</w:t>
      </w:r>
      <w:r>
        <w:br/>
        <w:t>Als deze stopdatumtijd in het verleden ligt is de WDS gestopt, zo niet is deze actueel</w:t>
      </w:r>
    </w:p>
    <w:p w14:paraId="2DD232DC" w14:textId="7BA04199" w:rsidR="00710C63" w:rsidRDefault="00710C63" w:rsidP="00CD020E">
      <w:r>
        <w:t xml:space="preserve">Alle oudere </w:t>
      </w:r>
      <w:proofErr w:type="spellStart"/>
      <w:r>
        <w:t>WDS’s</w:t>
      </w:r>
      <w:proofErr w:type="spellEnd"/>
      <w:r>
        <w:t xml:space="preserve"> mogen in deze situatie worden genegeerd.</w:t>
      </w:r>
    </w:p>
    <w:p w14:paraId="1A89AAD4" w14:textId="77777777" w:rsidR="00CD020E" w:rsidRPr="000704A3" w:rsidRDefault="00CD020E" w:rsidP="00CD020E"/>
    <w:p w14:paraId="2E6B42BC" w14:textId="77777777" w:rsidR="00CD020E" w:rsidRDefault="00CD020E" w:rsidP="00CD020E">
      <w:pPr>
        <w:pStyle w:val="Heading3"/>
      </w:pPr>
      <w:r>
        <w:t>(W15) Is startdatum WDS in de toekomst</w:t>
      </w:r>
    </w:p>
    <w:p w14:paraId="63EBF738" w14:textId="77777777" w:rsidR="00CD020E" w:rsidRDefault="00CD020E" w:rsidP="00CD020E">
      <w:r>
        <w:t>Er is nog geen STOP-WDS, maar wel een STOP-MA, met een stop-datumtijd in de toekomst</w:t>
      </w:r>
    </w:p>
    <w:p w14:paraId="6E77FFC6" w14:textId="77777777" w:rsidR="00CD020E" w:rsidRDefault="00CD020E" w:rsidP="00CD020E">
      <w:r>
        <w:t>Als de startdatumtijd van de WDS in de toekomst is, dan is de WDS ook toekomst, met een aangepaste stopdatumtijd</w:t>
      </w:r>
    </w:p>
    <w:p w14:paraId="0C9C465E" w14:textId="77777777" w:rsidR="00CD020E" w:rsidRDefault="00CD020E" w:rsidP="00CD020E">
      <w:r>
        <w:t>Anders is deze actueel, maar ook met een aangepaste stopdatumtijd</w:t>
      </w:r>
    </w:p>
    <w:p w14:paraId="62444C4D" w14:textId="77777777" w:rsidR="00CD020E" w:rsidRDefault="00CD020E" w:rsidP="00CD020E"/>
    <w:p w14:paraId="7130231A" w14:textId="58945A75" w:rsidR="00CD020E" w:rsidRDefault="00CD020E" w:rsidP="00C503CA">
      <w:pPr>
        <w:pStyle w:val="Heading1"/>
      </w:pPr>
      <w:r>
        <w:br w:type="page"/>
      </w:r>
      <w:r w:rsidR="00C503CA">
        <w:t>Verwerking MGB</w:t>
      </w:r>
    </w:p>
    <w:p w14:paraId="4E5F249A" w14:textId="3BF3EBEC" w:rsidR="00C503CA" w:rsidRDefault="00C503CA" w:rsidP="00C503CA"/>
    <w:p w14:paraId="17AE8126" w14:textId="6D99DE2C" w:rsidR="00C503CA" w:rsidRDefault="001017F3" w:rsidP="00C503CA">
      <w:r>
        <w:t xml:space="preserve">De bepaling van de status van </w:t>
      </w:r>
      <w:proofErr w:type="spellStart"/>
      <w:r>
        <w:t>MGB’s</w:t>
      </w:r>
      <w:proofErr w:type="spellEnd"/>
      <w:r>
        <w:t xml:space="preserve"> onderling is alleen op afspraak/registratie datum.</w:t>
      </w:r>
    </w:p>
    <w:p w14:paraId="259A74EB" w14:textId="42ED2550" w:rsidR="000D563D" w:rsidRPr="00BD5A75" w:rsidRDefault="000D563D" w:rsidP="00C503CA">
      <w:pPr>
        <w:rPr>
          <w:i/>
          <w:iCs/>
          <w:strike/>
          <w:rPrChange w:id="776" w:author="Bart Molenaar" w:date="2024-03-22T08:13:00Z">
            <w:rPr/>
          </w:rPrChange>
        </w:rPr>
      </w:pPr>
      <w:r>
        <w:t>Een MA of TA overruled</w:t>
      </w:r>
      <w:r w:rsidR="009F0569">
        <w:t xml:space="preserve"> de MGB, een WDS doet dat niet.</w:t>
      </w:r>
      <w:r w:rsidR="00AE7C05">
        <w:t xml:space="preserve"> </w:t>
      </w:r>
      <w:r w:rsidR="00AE7C05" w:rsidRPr="00BD5A75">
        <w:rPr>
          <w:i/>
          <w:iCs/>
          <w:strike/>
          <w:rPrChange w:id="777" w:author="Bart Molenaar" w:date="2024-03-22T08:13:00Z">
            <w:rPr/>
          </w:rPrChange>
        </w:rPr>
        <w:t xml:space="preserve">Daarnaast geldt </w:t>
      </w:r>
      <w:r w:rsidR="00C53C62" w:rsidRPr="00BD5A75">
        <w:rPr>
          <w:i/>
          <w:iCs/>
          <w:strike/>
          <w:rPrChange w:id="778" w:author="Bart Molenaar" w:date="2024-03-22T08:13:00Z">
            <w:rPr/>
          </w:rPrChange>
        </w:rPr>
        <w:t xml:space="preserve">dat </w:t>
      </w:r>
      <w:r w:rsidR="00BD63F0" w:rsidRPr="00BD5A75">
        <w:rPr>
          <w:i/>
          <w:iCs/>
          <w:strike/>
          <w:rPrChange w:id="779" w:author="Bart Molenaar" w:date="2024-03-22T08:13:00Z">
            <w:rPr/>
          </w:rPrChange>
        </w:rPr>
        <w:t>t</w:t>
      </w:r>
      <w:r w:rsidR="00C53C62" w:rsidRPr="00BD5A75">
        <w:rPr>
          <w:i/>
          <w:iCs/>
          <w:strike/>
          <w:rPrChange w:id="780" w:author="Bart Molenaar" w:date="2024-03-22T08:13:00Z">
            <w:rPr/>
          </w:rPrChange>
        </w:rPr>
        <w:t xml:space="preserve">oekomstig medicatiegebruik niet wordt overruled door een MA/TA die gaat over een periode </w:t>
      </w:r>
      <w:r w:rsidR="008A3D29" w:rsidRPr="00BD5A75">
        <w:rPr>
          <w:i/>
          <w:iCs/>
          <w:strike/>
          <w:rPrChange w:id="781" w:author="Bart Molenaar" w:date="2024-03-22T08:13:00Z">
            <w:rPr/>
          </w:rPrChange>
        </w:rPr>
        <w:t>voor het beoogde gebruik.</w:t>
      </w:r>
    </w:p>
    <w:p w14:paraId="5CB75357" w14:textId="0E7244AA" w:rsidR="009F0569" w:rsidRDefault="009F0569" w:rsidP="00C503CA">
      <w:r>
        <w:t xml:space="preserve">Binnen de </w:t>
      </w:r>
      <w:proofErr w:type="spellStart"/>
      <w:r>
        <w:t>MGB’s</w:t>
      </w:r>
      <w:proofErr w:type="spellEnd"/>
      <w:r>
        <w:t xml:space="preserve"> kennen we 2 varianten: Vastgelegd door een Zorgverlener, of door een Patient</w:t>
      </w:r>
      <w:r>
        <w:br/>
        <w:t xml:space="preserve">Deze </w:t>
      </w:r>
      <w:proofErr w:type="spellStart"/>
      <w:r>
        <w:t>MGB’s</w:t>
      </w:r>
      <w:proofErr w:type="spellEnd"/>
      <w:r>
        <w:t xml:space="preserve"> overrulen elkaar niet</w:t>
      </w:r>
      <w:r w:rsidR="008A3D29">
        <w:t xml:space="preserve"> kruislings. Een MGB-ZV overruled een andere MGB-ZV, niet die van een patient</w:t>
      </w:r>
      <w:r w:rsidR="001F3155">
        <w:t xml:space="preserve">, en </w:t>
      </w:r>
      <w:proofErr w:type="spellStart"/>
      <w:r w:rsidR="001F3155">
        <w:t>vice</w:t>
      </w:r>
      <w:proofErr w:type="spellEnd"/>
      <w:r w:rsidR="001F3155">
        <w:t>-versa.</w:t>
      </w:r>
    </w:p>
    <w:p w14:paraId="50C0F577" w14:textId="2B9279D2" w:rsidR="001F3155" w:rsidRDefault="00CE0D25" w:rsidP="00C503CA">
      <w:r>
        <w:t>Een MGB kan ook niet geannuleerd worden</w:t>
      </w:r>
      <w:r w:rsidR="00564AC8">
        <w:t>.</w:t>
      </w:r>
    </w:p>
    <w:p w14:paraId="2D583991" w14:textId="3CB07212" w:rsidR="00564AC8" w:rsidDel="00234576" w:rsidRDefault="00752859" w:rsidP="00C503CA">
      <w:pPr>
        <w:rPr>
          <w:del w:id="782" w:author="Bart Molenaar" w:date="2024-03-22T11:30:00Z"/>
        </w:rPr>
      </w:pPr>
      <w:del w:id="783" w:author="Bart Molenaar" w:date="2024-03-22T11:30:00Z">
        <w:r w:rsidDel="00234576">
          <w:delText>Er is 1 lastige situatie, en dat betreft toekomstig medicatie gebruik:</w:delText>
        </w:r>
      </w:del>
    </w:p>
    <w:p w14:paraId="67EC1C18" w14:textId="385C2BFA" w:rsidR="00752859" w:rsidDel="00234576" w:rsidRDefault="00752859" w:rsidP="00C503CA">
      <w:pPr>
        <w:rPr>
          <w:del w:id="784" w:author="Bart Molenaar" w:date="2024-03-22T11:30:00Z"/>
        </w:rPr>
      </w:pPr>
      <w:del w:id="785" w:author="Bart Molenaar" w:date="2024-03-22T11:30:00Z">
        <w:r w:rsidDel="00234576">
          <w:delText>Uit FO:</w:delText>
        </w:r>
      </w:del>
    </w:p>
    <w:p w14:paraId="27E9DDDD" w14:textId="24069BCA" w:rsidR="00752859" w:rsidDel="00234576" w:rsidRDefault="00752859" w:rsidP="00752859">
      <w:pPr>
        <w:pStyle w:val="Heading4"/>
        <w:shd w:val="clear" w:color="auto" w:fill="FFFFFF"/>
        <w:spacing w:before="72"/>
        <w:rPr>
          <w:del w:id="786" w:author="Bart Molenaar" w:date="2024-03-22T11:30:00Z"/>
          <w:rFonts w:ascii="Arial" w:hAnsi="Arial" w:cs="Arial"/>
          <w:color w:val="000000"/>
          <w:sz w:val="21"/>
          <w:szCs w:val="21"/>
        </w:rPr>
      </w:pPr>
      <w:del w:id="787" w:author="Bart Molenaar" w:date="2024-03-22T11:30:00Z">
        <w:r w:rsidDel="00234576">
          <w:rPr>
            <w:rStyle w:val="mw-headline-number"/>
            <w:rFonts w:ascii="Arial" w:hAnsi="Arial" w:cs="Arial"/>
            <w:color w:val="000000"/>
            <w:sz w:val="21"/>
            <w:szCs w:val="21"/>
          </w:rPr>
          <w:delText>5.3.2.3</w:delText>
        </w:r>
        <w:r w:rsidDel="00234576">
          <w:rPr>
            <w:rStyle w:val="mw-headline"/>
            <w:rFonts w:ascii="Arial" w:hAnsi="Arial" w:cs="Arial"/>
            <w:color w:val="000000"/>
            <w:sz w:val="21"/>
            <w:szCs w:val="21"/>
          </w:rPr>
          <w:delText> Toekomstige medicatieafspraken en toedieningsafspraken</w:delText>
        </w:r>
      </w:del>
    </w:p>
    <w:p w14:paraId="51F136C9" w14:textId="6E1E5335" w:rsidR="00752859" w:rsidDel="00234576" w:rsidRDefault="00752859" w:rsidP="00752859">
      <w:pPr>
        <w:pStyle w:val="NormalWeb"/>
        <w:shd w:val="clear" w:color="auto" w:fill="FFFFFF"/>
        <w:spacing w:before="120" w:beforeAutospacing="0" w:after="120" w:afterAutospacing="0"/>
        <w:rPr>
          <w:del w:id="788" w:author="Bart Molenaar" w:date="2024-03-22T11:30:00Z"/>
          <w:rFonts w:ascii="Arial" w:hAnsi="Arial" w:cs="Arial"/>
          <w:color w:val="222222"/>
          <w:sz w:val="21"/>
          <w:szCs w:val="21"/>
        </w:rPr>
      </w:pPr>
      <w:del w:id="789" w:author="Bart Molenaar" w:date="2024-03-22T11:30:00Z">
        <w:r w:rsidDel="00234576">
          <w:rPr>
            <w:rFonts w:ascii="Arial" w:hAnsi="Arial" w:cs="Arial"/>
            <w:color w:val="222222"/>
            <w:sz w:val="21"/>
            <w:szCs w:val="21"/>
          </w:rPr>
          <w:delText xml:space="preserve">Een medicamenteuze behandeling kan meer dan één actuele medicatieafspraak en toedieningsafspraak bevatten. Namelijk één voor de huidige situatie en één of meer voor de toekomstige situatie. Deze paragraaf beschrijft een voorbeeld met één huidige en één toekomstige. De toekomstige bouwstenen hebben in de voorbeelden voor de duidelijkheid een “T-“. Zowel huidige als toekomstige bouwstenen zijn relevant voor het medicatieoverzicht. </w:delText>
        </w:r>
        <w:r w:rsidRPr="005D15A3" w:rsidDel="00234576">
          <w:rPr>
            <w:rFonts w:ascii="Arial" w:hAnsi="Arial" w:cs="Arial"/>
            <w:color w:val="FF0000"/>
            <w:sz w:val="21"/>
            <w:szCs w:val="21"/>
          </w:rPr>
          <w:delText>De bouwstenen voor toedieningsafspraak en medicatiegebruik moeten wel adequate verwijzingen hebben naar ofwel de huidige ofwel de toekomstige afspraak</w:delText>
        </w:r>
        <w:r w:rsidDel="00234576">
          <w:rPr>
            <w:rFonts w:ascii="Arial" w:hAnsi="Arial" w:cs="Arial"/>
            <w:color w:val="222222"/>
            <w:sz w:val="21"/>
            <w:szCs w:val="21"/>
          </w:rPr>
          <w:delText xml:space="preserve">. </w:delText>
        </w:r>
      </w:del>
    </w:p>
    <w:p w14:paraId="733A2968" w14:textId="271F441F" w:rsidR="001E536A" w:rsidRDefault="00ED7BA7" w:rsidP="00C503CA">
      <w:del w:id="790" w:author="Bart Molenaar" w:date="2024-03-22T11:30:00Z">
        <w:r w:rsidDel="00234576">
          <w:delText>Dat betekent dat</w:delText>
        </w:r>
        <w:r w:rsidR="00102617" w:rsidDel="00234576">
          <w:delText xml:space="preserve"> we geen rekening hoeven te houden met vastgelegd toekomstig gebruik, die geen referentie heeft naar een MA/TA</w:delText>
        </w:r>
        <w:r w:rsidR="00250CDE" w:rsidDel="00234576">
          <w:delText>.</w:delText>
        </w:r>
        <w:r w:rsidR="00250CDE" w:rsidDel="00234576">
          <w:br/>
          <w:delText>De afspraak is dan dat deze worden overruled op basis van</w:delText>
        </w:r>
        <w:r w:rsidR="002046F3" w:rsidDel="00234576">
          <w:delText xml:space="preserve"> registratie/afspraak datumtijd.</w:delText>
        </w:r>
        <w:r w:rsidR="00217F99" w:rsidDel="00234576">
          <w:delText xml:space="preserve"> Dus zodra er een MGB</w:delText>
        </w:r>
        <w:r w:rsidR="00832248" w:rsidDel="00234576">
          <w:delText xml:space="preserve"> zonder referentie</w:delText>
        </w:r>
        <w:r w:rsidR="0045465D" w:rsidDel="00234576">
          <w:delText xml:space="preserve"> naar MA/TA</w:delText>
        </w:r>
        <w:r w:rsidR="00832248" w:rsidDel="00234576">
          <w:delText xml:space="preserve"> binnen dezelfde MBH-ID is, wordt deze overruled door elke nieuwe MA/TA</w:delText>
        </w:r>
      </w:del>
      <w:ins w:id="791" w:author="Bart Molenaar" w:date="2024-03-22T11:30:00Z">
        <w:r w:rsidR="00A60C63">
          <w:t>D</w:t>
        </w:r>
      </w:ins>
      <w:ins w:id="792" w:author="Bart Molenaar" w:date="2024-02-27T10:18:00Z">
        <w:r w:rsidR="0005590A">
          <w:t xml:space="preserve">e </w:t>
        </w:r>
      </w:ins>
      <w:ins w:id="793" w:author="Bart Molenaar" w:date="2024-03-22T11:30:00Z">
        <w:r w:rsidR="00A60C63">
          <w:t>afleidings</w:t>
        </w:r>
      </w:ins>
      <w:ins w:id="794" w:author="Bart Molenaar" w:date="2024-02-27T10:18:00Z">
        <w:r w:rsidR="0005590A">
          <w:t>regel</w:t>
        </w:r>
      </w:ins>
      <w:ins w:id="795" w:author="Bart Molenaar" w:date="2024-03-22T08:14:00Z">
        <w:r w:rsidR="00D15655">
          <w:t xml:space="preserve"> </w:t>
        </w:r>
      </w:ins>
      <w:ins w:id="796" w:author="Bart Molenaar" w:date="2024-03-22T11:30:00Z">
        <w:r w:rsidR="00A60C63">
          <w:t xml:space="preserve">voor MGB is </w:t>
        </w:r>
      </w:ins>
      <w:ins w:id="797" w:author="Bart Molenaar" w:date="2024-03-22T08:14:00Z">
        <w:r w:rsidR="00D15655">
          <w:t xml:space="preserve">aangepast in </w:t>
        </w:r>
        <w:proofErr w:type="spellStart"/>
        <w:r w:rsidR="00D15655">
          <w:t>beta</w:t>
        </w:r>
        <w:proofErr w:type="spellEnd"/>
        <w:r w:rsidR="00D15655">
          <w:t xml:space="preserve"> 3</w:t>
        </w:r>
      </w:ins>
      <w:ins w:id="798" w:author="Bart Molenaar" w:date="2024-03-22T11:30:00Z">
        <w:r w:rsidR="00A60C63">
          <w:t>:</w:t>
        </w:r>
      </w:ins>
      <w:ins w:id="799" w:author="Bart Molenaar" w:date="2024-02-27T10:18:00Z">
        <w:r w:rsidR="0005590A">
          <w:br/>
        </w:r>
      </w:ins>
    </w:p>
    <w:p w14:paraId="50A76706" w14:textId="349AD09B" w:rsidR="00EC7C3D" w:rsidRPr="00EC7C3D" w:rsidRDefault="00EC7C3D" w:rsidP="00EC7C3D">
      <w:pPr>
        <w:numPr>
          <w:ilvl w:val="0"/>
          <w:numId w:val="19"/>
        </w:numPr>
        <w:spacing w:before="100" w:beforeAutospacing="1" w:after="24" w:line="240" w:lineRule="auto"/>
        <w:ind w:left="1104"/>
        <w:rPr>
          <w:ins w:id="800" w:author="Bart Molenaar" w:date="2024-02-27T10:19:00Z"/>
          <w:rFonts w:ascii="Arial" w:eastAsia="Times New Roman" w:hAnsi="Arial" w:cs="Arial"/>
          <w:b/>
          <w:bCs/>
          <w:color w:val="000000"/>
          <w:sz w:val="21"/>
          <w:szCs w:val="21"/>
          <w:lang w:eastAsia="nl-NL"/>
        </w:rPr>
      </w:pPr>
      <w:ins w:id="801" w:author="Bart Molenaar" w:date="2024-02-27T10:18:00Z">
        <w:r>
          <w:rPr>
            <w:rFonts w:ascii="Arial" w:eastAsia="Times New Roman" w:hAnsi="Arial" w:cs="Arial"/>
            <w:color w:val="000000"/>
            <w:sz w:val="21"/>
            <w:szCs w:val="21"/>
            <w:lang w:eastAsia="nl-NL"/>
          </w:rPr>
          <w:t>Uit</w:t>
        </w:r>
      </w:ins>
      <w:ins w:id="802" w:author="Bart Molenaar" w:date="2024-02-27T10:19:00Z">
        <w:r>
          <w:rPr>
            <w:rFonts w:ascii="Arial" w:eastAsia="Times New Roman" w:hAnsi="Arial" w:cs="Arial"/>
            <w:color w:val="000000"/>
            <w:sz w:val="21"/>
            <w:szCs w:val="21"/>
            <w:lang w:eastAsia="nl-NL"/>
          </w:rPr>
          <w:t xml:space="preserve"> </w:t>
        </w:r>
        <w:r w:rsidRPr="00EC7C3D">
          <w:rPr>
            <w:rFonts w:ascii="Arial" w:eastAsia="Times New Roman" w:hAnsi="Arial" w:cs="Arial"/>
            <w:b/>
            <w:bCs/>
            <w:color w:val="000000"/>
            <w:sz w:val="21"/>
            <w:szCs w:val="21"/>
            <w:lang w:eastAsia="nl-NL"/>
          </w:rPr>
          <w:t>5.3.2.4 Regels van het overrulen opgesomd</w:t>
        </w:r>
      </w:ins>
    </w:p>
    <w:p w14:paraId="4CC99CB1" w14:textId="7A04C361" w:rsidR="0005590A" w:rsidRPr="0005590A" w:rsidRDefault="0005590A">
      <w:pPr>
        <w:shd w:val="clear" w:color="auto" w:fill="FFFFFF"/>
        <w:spacing w:before="100" w:beforeAutospacing="1" w:after="24" w:line="240" w:lineRule="auto"/>
        <w:ind w:left="1104"/>
        <w:rPr>
          <w:ins w:id="803" w:author="Bart Molenaar" w:date="2024-02-27T10:18:00Z"/>
          <w:rFonts w:ascii="Arial" w:eastAsia="Times New Roman" w:hAnsi="Arial" w:cs="Arial"/>
          <w:color w:val="000000"/>
          <w:sz w:val="21"/>
          <w:szCs w:val="21"/>
          <w:lang w:eastAsia="nl-NL"/>
        </w:rPr>
        <w:pPrChange w:id="804" w:author="Bart Molenaar" w:date="2024-02-27T10:19:00Z">
          <w:pPr>
            <w:numPr>
              <w:numId w:val="19"/>
            </w:numPr>
            <w:shd w:val="clear" w:color="auto" w:fill="FFFFFF"/>
            <w:tabs>
              <w:tab w:val="num" w:pos="720"/>
            </w:tabs>
            <w:spacing w:before="100" w:beforeAutospacing="1" w:after="24" w:line="240" w:lineRule="auto"/>
            <w:ind w:left="1104" w:hanging="360"/>
          </w:pPr>
        </w:pPrChange>
      </w:pPr>
      <w:ins w:id="805" w:author="Bart Molenaar" w:date="2024-02-27T10:18:00Z">
        <w:r w:rsidRPr="0005590A">
          <w:rPr>
            <w:rFonts w:ascii="Arial" w:eastAsia="Times New Roman" w:hAnsi="Arial" w:cs="Arial"/>
            <w:color w:val="000000"/>
            <w:sz w:val="21"/>
            <w:szCs w:val="21"/>
            <w:lang w:eastAsia="nl-NL"/>
          </w:rPr>
          <w:t>Een nieuwe medicatie- of toedieningsafspraak overrulet altijd de bouwstenen van het type medicatiegebruik. Ongeacht of deze behoort bij de MA of TA die wordt gewijzigd, gestopt of geannuleerd.</w:t>
        </w:r>
      </w:ins>
    </w:p>
    <w:p w14:paraId="3EF54601" w14:textId="77777777" w:rsidR="00564AC8" w:rsidRDefault="00564AC8" w:rsidP="00C503CA">
      <w:pPr>
        <w:rPr>
          <w:ins w:id="806" w:author="Bart Molenaar" w:date="2024-02-27T10:18:00Z"/>
        </w:rPr>
      </w:pPr>
    </w:p>
    <w:p w14:paraId="6C6BF24C" w14:textId="629376DF" w:rsidR="00EC7C3D" w:rsidRPr="00C503CA" w:rsidRDefault="00CF7D79" w:rsidP="00C503CA">
      <w:ins w:id="807" w:author="Bart Molenaar" w:date="2024-02-27T10:33:00Z">
        <w:r>
          <w:t>Daarmee vervallen alle complexe regels.</w:t>
        </w:r>
      </w:ins>
    </w:p>
    <w:p w14:paraId="3217234C" w14:textId="25CFE0E9" w:rsidR="00D64DF7" w:rsidDel="003E3C93" w:rsidRDefault="00D64DF7" w:rsidP="00D64DF7">
      <w:pPr>
        <w:pStyle w:val="Heading3"/>
        <w:rPr>
          <w:del w:id="808" w:author="Bart Molenaar" w:date="2024-02-27T10:32:00Z"/>
          <w:shd w:val="clear" w:color="auto" w:fill="F8F9FA"/>
        </w:rPr>
      </w:pPr>
      <w:del w:id="809" w:author="Bart Molenaar" w:date="2024-02-27T10:32:00Z">
        <w:r w:rsidDel="003E3C93">
          <w:delText xml:space="preserve">(MG 1) </w:delText>
        </w:r>
        <w:r w:rsidDel="003E3C93">
          <w:rPr>
            <w:shd w:val="clear" w:color="auto" w:fill="F8F9FA"/>
          </w:rPr>
          <w:delText>Heeft de MGB een verwijzing naar de MA/TA</w:delText>
        </w:r>
      </w:del>
    </w:p>
    <w:p w14:paraId="14C77BAD" w14:textId="1C053708" w:rsidR="00535C1A" w:rsidDel="003E3C93" w:rsidRDefault="00535C1A" w:rsidP="00535C1A">
      <w:pPr>
        <w:rPr>
          <w:del w:id="810" w:author="Bart Molenaar" w:date="2024-02-27T10:32:00Z"/>
        </w:rPr>
      </w:pPr>
      <w:del w:id="811" w:author="Bart Molenaar" w:date="2024-02-27T10:32:00Z">
        <w:r w:rsidDel="003E3C93">
          <w:delText>Zo wel, volg MG2</w:delText>
        </w:r>
      </w:del>
    </w:p>
    <w:p w14:paraId="62C92158" w14:textId="634F8F24" w:rsidR="00535C1A" w:rsidDel="003E3C93" w:rsidRDefault="00535C1A" w:rsidP="00535C1A">
      <w:pPr>
        <w:rPr>
          <w:del w:id="812" w:author="Bart Molenaar" w:date="2024-02-27T10:32:00Z"/>
        </w:rPr>
      </w:pPr>
      <w:del w:id="813" w:author="Bart Molenaar" w:date="2024-02-27T10:32:00Z">
        <w:r w:rsidDel="003E3C93">
          <w:delText>Zo niet, dan volg MG3</w:delText>
        </w:r>
      </w:del>
    </w:p>
    <w:p w14:paraId="05088609" w14:textId="7B70E6C6" w:rsidR="00535C1A" w:rsidDel="003E3C93" w:rsidRDefault="00535C1A" w:rsidP="00535C1A">
      <w:pPr>
        <w:pStyle w:val="Heading3"/>
        <w:rPr>
          <w:del w:id="814" w:author="Bart Molenaar" w:date="2024-02-27T10:32:00Z"/>
          <w:shd w:val="clear" w:color="auto" w:fill="F8F9FA"/>
        </w:rPr>
      </w:pPr>
      <w:del w:id="815" w:author="Bart Molenaar" w:date="2024-02-27T10:32:00Z">
        <w:r w:rsidDel="003E3C93">
          <w:delText xml:space="preserve">(MG 2) </w:delText>
        </w:r>
        <w:r w:rsidR="007F31E0" w:rsidDel="003E3C93">
          <w:rPr>
            <w:shd w:val="clear" w:color="auto" w:fill="F8F9FA"/>
          </w:rPr>
          <w:delText>Staat de MA/TA op de actieve lijst</w:delText>
        </w:r>
        <w:r w:rsidR="00190DF7" w:rsidDel="003E3C93">
          <w:rPr>
            <w:shd w:val="clear" w:color="auto" w:fill="F8F9FA"/>
          </w:rPr>
          <w:delText xml:space="preserve"> en wel alleen </w:delText>
        </w:r>
        <w:r w:rsidR="00C63187" w:rsidDel="003E3C93">
          <w:rPr>
            <w:shd w:val="clear" w:color="auto" w:fill="F8F9FA"/>
          </w:rPr>
          <w:delText>als BS zelf</w:delText>
        </w:r>
      </w:del>
    </w:p>
    <w:p w14:paraId="29DB6DB0" w14:textId="6BA107CC" w:rsidR="00C63187" w:rsidRPr="005D15A3" w:rsidDel="003E3C93" w:rsidRDefault="00C63187" w:rsidP="005D15A3">
      <w:pPr>
        <w:rPr>
          <w:del w:id="816" w:author="Bart Molenaar" w:date="2024-02-27T10:32:00Z"/>
        </w:rPr>
      </w:pPr>
      <w:del w:id="817" w:author="Bart Molenaar" w:date="2024-02-27T10:32:00Z">
        <w:r w:rsidDel="003E3C93">
          <w:delText>(dus niet een verwijzing naar de MA/TA waar de MGB naar verwijst</w:delText>
        </w:r>
        <w:r w:rsidR="001F7369" w:rsidDel="003E3C93">
          <w:delText>. Dus situatie 1) telt niet als actief, omdat er een stop-ma is die het mgb overruled)</w:delText>
        </w:r>
      </w:del>
    </w:p>
    <w:p w14:paraId="3E0EC4E0" w14:textId="1BB503B0" w:rsidR="00F16D45" w:rsidDel="003E3C93" w:rsidRDefault="00F16D45" w:rsidP="00F16D45">
      <w:pPr>
        <w:rPr>
          <w:del w:id="818" w:author="Bart Molenaar" w:date="2024-02-27T10:32:00Z"/>
        </w:rPr>
      </w:pPr>
    </w:p>
    <w:p w14:paraId="3CBC0E32" w14:textId="6A4E09F3" w:rsidR="00F16D45" w:rsidDel="003E3C93" w:rsidRDefault="00A938E7" w:rsidP="00F16D45">
      <w:pPr>
        <w:rPr>
          <w:del w:id="819" w:author="Bart Molenaar" w:date="2024-02-27T10:32:00Z"/>
        </w:rPr>
      </w:pPr>
      <w:del w:id="820" w:author="Bart Molenaar" w:date="2024-02-27T10:32:00Z">
        <w:r w:rsidDel="003E3C93">
          <w:delText>1)</w:delText>
        </w:r>
      </w:del>
    </w:p>
    <w:tbl>
      <w:tblPr>
        <w:tblStyle w:val="TableGrid"/>
        <w:tblW w:w="0" w:type="auto"/>
        <w:tblLook w:val="04A0" w:firstRow="1" w:lastRow="0" w:firstColumn="1" w:lastColumn="0" w:noHBand="0" w:noVBand="1"/>
      </w:tblPr>
      <w:tblGrid>
        <w:gridCol w:w="1503"/>
        <w:gridCol w:w="1502"/>
        <w:gridCol w:w="1502"/>
        <w:gridCol w:w="1503"/>
        <w:gridCol w:w="1553"/>
        <w:gridCol w:w="1499"/>
      </w:tblGrid>
      <w:tr w:rsidR="00F16D45" w:rsidDel="003E3C93" w14:paraId="1E274895" w14:textId="42E95362" w:rsidTr="007F4248">
        <w:trPr>
          <w:del w:id="821" w:author="Bart Molenaar" w:date="2024-02-27T10:32:00Z"/>
        </w:trPr>
        <w:tc>
          <w:tcPr>
            <w:tcW w:w="1510" w:type="dxa"/>
          </w:tcPr>
          <w:p w14:paraId="15795F78" w14:textId="18690505" w:rsidR="00F16D45" w:rsidDel="003E3C93" w:rsidRDefault="00F16D45" w:rsidP="007F4248">
            <w:pPr>
              <w:rPr>
                <w:del w:id="822" w:author="Bart Molenaar" w:date="2024-02-27T10:32:00Z"/>
              </w:rPr>
            </w:pPr>
            <w:del w:id="823" w:author="Bart Molenaar" w:date="2024-02-27T10:32:00Z">
              <w:r w:rsidDel="003E3C93">
                <w:delText>MBH-ID</w:delText>
              </w:r>
            </w:del>
          </w:p>
        </w:tc>
        <w:tc>
          <w:tcPr>
            <w:tcW w:w="1510" w:type="dxa"/>
          </w:tcPr>
          <w:p w14:paraId="6C50471F" w14:textId="5D917324" w:rsidR="00F16D45" w:rsidDel="003E3C93" w:rsidRDefault="00F16D45" w:rsidP="007F4248">
            <w:pPr>
              <w:rPr>
                <w:del w:id="824" w:author="Bart Molenaar" w:date="2024-02-27T10:32:00Z"/>
              </w:rPr>
            </w:pPr>
            <w:del w:id="825" w:author="Bart Molenaar" w:date="2024-02-27T10:32:00Z">
              <w:r w:rsidDel="003E3C93">
                <w:delText>ID</w:delText>
              </w:r>
            </w:del>
          </w:p>
        </w:tc>
        <w:tc>
          <w:tcPr>
            <w:tcW w:w="1510" w:type="dxa"/>
          </w:tcPr>
          <w:p w14:paraId="5EC569DE" w14:textId="4B7261CD" w:rsidR="00F16D45" w:rsidDel="003E3C93" w:rsidRDefault="00F16D45" w:rsidP="007F4248">
            <w:pPr>
              <w:rPr>
                <w:del w:id="826" w:author="Bart Molenaar" w:date="2024-02-27T10:32:00Z"/>
              </w:rPr>
            </w:pPr>
            <w:del w:id="827" w:author="Bart Molenaar" w:date="2024-02-27T10:32:00Z">
              <w:r w:rsidDel="003E3C93">
                <w:delText>REF MA-ID</w:delText>
              </w:r>
            </w:del>
          </w:p>
        </w:tc>
        <w:tc>
          <w:tcPr>
            <w:tcW w:w="1510" w:type="dxa"/>
          </w:tcPr>
          <w:p w14:paraId="567B625B" w14:textId="01822507" w:rsidR="00F16D45" w:rsidDel="003E3C93" w:rsidRDefault="00F16D45" w:rsidP="007F4248">
            <w:pPr>
              <w:rPr>
                <w:del w:id="828" w:author="Bart Molenaar" w:date="2024-02-27T10:32:00Z"/>
              </w:rPr>
            </w:pPr>
            <w:del w:id="829" w:author="Bart Molenaar" w:date="2024-02-27T10:32:00Z">
              <w:r w:rsidDel="003E3C93">
                <w:delText>TYPE BS</w:delText>
              </w:r>
            </w:del>
          </w:p>
        </w:tc>
        <w:tc>
          <w:tcPr>
            <w:tcW w:w="1511" w:type="dxa"/>
          </w:tcPr>
          <w:p w14:paraId="56792ECC" w14:textId="59DB552D" w:rsidR="00F16D45" w:rsidDel="003E3C93" w:rsidRDefault="00F16D45" w:rsidP="007F4248">
            <w:pPr>
              <w:rPr>
                <w:del w:id="830" w:author="Bart Molenaar" w:date="2024-02-27T10:32:00Z"/>
              </w:rPr>
            </w:pPr>
            <w:del w:id="831" w:author="Bart Molenaar" w:date="2024-02-27T10:32:00Z">
              <w:r w:rsidDel="003E3C93">
                <w:delText>STATUS MBH</w:delText>
              </w:r>
            </w:del>
          </w:p>
        </w:tc>
        <w:tc>
          <w:tcPr>
            <w:tcW w:w="1511" w:type="dxa"/>
          </w:tcPr>
          <w:p w14:paraId="02053DFA" w14:textId="4E5F8E77" w:rsidR="00F16D45" w:rsidDel="003E3C93" w:rsidRDefault="00F16D45" w:rsidP="007F4248">
            <w:pPr>
              <w:rPr>
                <w:del w:id="832" w:author="Bart Molenaar" w:date="2024-02-27T10:32:00Z"/>
              </w:rPr>
            </w:pPr>
          </w:p>
        </w:tc>
      </w:tr>
      <w:tr w:rsidR="00F16D45" w:rsidDel="003E3C93" w14:paraId="2CBF1AEA" w14:textId="0AEEA84B" w:rsidTr="007F4248">
        <w:trPr>
          <w:del w:id="833" w:author="Bart Molenaar" w:date="2024-02-27T10:32:00Z"/>
        </w:trPr>
        <w:tc>
          <w:tcPr>
            <w:tcW w:w="1510" w:type="dxa"/>
          </w:tcPr>
          <w:p w14:paraId="64184EC6" w14:textId="3FF11320" w:rsidR="00F16D45" w:rsidDel="003E3C93" w:rsidRDefault="00F16D45" w:rsidP="007F4248">
            <w:pPr>
              <w:rPr>
                <w:del w:id="834" w:author="Bart Molenaar" w:date="2024-02-27T10:32:00Z"/>
              </w:rPr>
            </w:pPr>
            <w:del w:id="835" w:author="Bart Molenaar" w:date="2024-02-27T10:32:00Z">
              <w:r w:rsidDel="003E3C93">
                <w:delText>1</w:delText>
              </w:r>
            </w:del>
          </w:p>
        </w:tc>
        <w:tc>
          <w:tcPr>
            <w:tcW w:w="1510" w:type="dxa"/>
          </w:tcPr>
          <w:p w14:paraId="13930030" w14:textId="68D09FDE" w:rsidR="00F16D45" w:rsidDel="003E3C93" w:rsidRDefault="00F16D45" w:rsidP="007F4248">
            <w:pPr>
              <w:rPr>
                <w:del w:id="836" w:author="Bart Molenaar" w:date="2024-02-27T10:32:00Z"/>
              </w:rPr>
            </w:pPr>
            <w:del w:id="837" w:author="Bart Molenaar" w:date="2024-02-27T10:32:00Z">
              <w:r w:rsidDel="003E3C93">
                <w:delText>MA 22</w:delText>
              </w:r>
            </w:del>
          </w:p>
        </w:tc>
        <w:tc>
          <w:tcPr>
            <w:tcW w:w="1510" w:type="dxa"/>
          </w:tcPr>
          <w:p w14:paraId="097AE764" w14:textId="4B8EC481" w:rsidR="00F16D45" w:rsidRPr="00973EF6" w:rsidDel="003E3C93" w:rsidRDefault="00F16D45" w:rsidP="007F4248">
            <w:pPr>
              <w:rPr>
                <w:del w:id="838" w:author="Bart Molenaar" w:date="2024-02-27T10:32:00Z"/>
                <w:highlight w:val="yellow"/>
              </w:rPr>
            </w:pPr>
            <w:del w:id="839" w:author="Bart Molenaar" w:date="2024-02-27T10:32:00Z">
              <w:r w:rsidRPr="00973EF6" w:rsidDel="003E3C93">
                <w:rPr>
                  <w:highlight w:val="yellow"/>
                </w:rPr>
                <w:delText>MA 10</w:delText>
              </w:r>
            </w:del>
          </w:p>
        </w:tc>
        <w:tc>
          <w:tcPr>
            <w:tcW w:w="1510" w:type="dxa"/>
          </w:tcPr>
          <w:p w14:paraId="4B0B9269" w14:textId="3397D822" w:rsidR="00F16D45" w:rsidDel="003E3C93" w:rsidRDefault="00F16D45" w:rsidP="007F4248">
            <w:pPr>
              <w:rPr>
                <w:del w:id="840" w:author="Bart Molenaar" w:date="2024-02-27T10:32:00Z"/>
              </w:rPr>
            </w:pPr>
            <w:del w:id="841" w:author="Bart Molenaar" w:date="2024-02-27T10:32:00Z">
              <w:r w:rsidDel="003E3C93">
                <w:delText>STOP-MA</w:delText>
              </w:r>
            </w:del>
          </w:p>
        </w:tc>
        <w:tc>
          <w:tcPr>
            <w:tcW w:w="1511" w:type="dxa"/>
          </w:tcPr>
          <w:p w14:paraId="15FCB0FF" w14:textId="5AE01D64" w:rsidR="00F16D45" w:rsidDel="003E3C93" w:rsidRDefault="00F16D45" w:rsidP="007F4248">
            <w:pPr>
              <w:rPr>
                <w:del w:id="842" w:author="Bart Molenaar" w:date="2024-02-27T10:32:00Z"/>
              </w:rPr>
            </w:pPr>
            <w:del w:id="843" w:author="Bart Molenaar" w:date="2024-02-27T10:32:00Z">
              <w:r w:rsidDel="003E3C93">
                <w:delText>GESTOPT (afhankelijk van stopdatumtijd)</w:delText>
              </w:r>
            </w:del>
          </w:p>
        </w:tc>
        <w:tc>
          <w:tcPr>
            <w:tcW w:w="1511" w:type="dxa"/>
          </w:tcPr>
          <w:p w14:paraId="1A1EDADD" w14:textId="62D4708C" w:rsidR="00F16D45" w:rsidDel="003E3C93" w:rsidRDefault="00F16D45" w:rsidP="007F4248">
            <w:pPr>
              <w:rPr>
                <w:del w:id="844" w:author="Bart Molenaar" w:date="2024-02-27T10:32:00Z"/>
              </w:rPr>
            </w:pPr>
          </w:p>
        </w:tc>
      </w:tr>
      <w:tr w:rsidR="00F16D45" w:rsidDel="003E3C93" w14:paraId="2E3062A4" w14:textId="6BC146EE" w:rsidTr="007F4248">
        <w:trPr>
          <w:del w:id="845" w:author="Bart Molenaar" w:date="2024-02-27T10:32:00Z"/>
        </w:trPr>
        <w:tc>
          <w:tcPr>
            <w:tcW w:w="1510" w:type="dxa"/>
          </w:tcPr>
          <w:p w14:paraId="3A78598D" w14:textId="20465E7C" w:rsidR="00F16D45" w:rsidDel="003E3C93" w:rsidRDefault="00F16D45" w:rsidP="007F4248">
            <w:pPr>
              <w:rPr>
                <w:del w:id="846" w:author="Bart Molenaar" w:date="2024-02-27T10:32:00Z"/>
              </w:rPr>
            </w:pPr>
            <w:del w:id="847" w:author="Bart Molenaar" w:date="2024-02-27T10:32:00Z">
              <w:r w:rsidDel="003E3C93">
                <w:delText>1</w:delText>
              </w:r>
            </w:del>
          </w:p>
        </w:tc>
        <w:tc>
          <w:tcPr>
            <w:tcW w:w="1510" w:type="dxa"/>
          </w:tcPr>
          <w:p w14:paraId="36104832" w14:textId="08C2519D" w:rsidR="00F16D45" w:rsidDel="003E3C93" w:rsidRDefault="00F16D45" w:rsidP="007F4248">
            <w:pPr>
              <w:rPr>
                <w:del w:id="848" w:author="Bart Molenaar" w:date="2024-02-27T10:32:00Z"/>
              </w:rPr>
            </w:pPr>
            <w:del w:id="849" w:author="Bart Molenaar" w:date="2024-02-27T10:32:00Z">
              <w:r w:rsidDel="003E3C93">
                <w:delText>MGB 33</w:delText>
              </w:r>
            </w:del>
          </w:p>
        </w:tc>
        <w:tc>
          <w:tcPr>
            <w:tcW w:w="1510" w:type="dxa"/>
          </w:tcPr>
          <w:p w14:paraId="29AE7511" w14:textId="282909BF" w:rsidR="00F16D45" w:rsidRPr="00973EF6" w:rsidDel="003E3C93" w:rsidRDefault="00F16D45" w:rsidP="007F4248">
            <w:pPr>
              <w:rPr>
                <w:del w:id="850" w:author="Bart Molenaar" w:date="2024-02-27T10:32:00Z"/>
                <w:highlight w:val="yellow"/>
              </w:rPr>
            </w:pPr>
            <w:del w:id="851" w:author="Bart Molenaar" w:date="2024-02-27T10:32:00Z">
              <w:r w:rsidRPr="00973EF6" w:rsidDel="003E3C93">
                <w:rPr>
                  <w:highlight w:val="yellow"/>
                </w:rPr>
                <w:delText xml:space="preserve">MA </w:delText>
              </w:r>
              <w:r w:rsidR="007D65EE" w:rsidDel="003E3C93">
                <w:rPr>
                  <w:highlight w:val="yellow"/>
                </w:rPr>
                <w:delText>10</w:delText>
              </w:r>
            </w:del>
          </w:p>
        </w:tc>
        <w:tc>
          <w:tcPr>
            <w:tcW w:w="1510" w:type="dxa"/>
          </w:tcPr>
          <w:p w14:paraId="24CDCAEB" w14:textId="2725805B" w:rsidR="00F16D45" w:rsidDel="003E3C93" w:rsidRDefault="00F16D45" w:rsidP="007F4248">
            <w:pPr>
              <w:rPr>
                <w:del w:id="852" w:author="Bart Molenaar" w:date="2024-02-27T10:32:00Z"/>
              </w:rPr>
            </w:pPr>
            <w:del w:id="853" w:author="Bart Molenaar" w:date="2024-02-27T10:32:00Z">
              <w:r w:rsidDel="003E3C93">
                <w:delText>MGB</w:delText>
              </w:r>
            </w:del>
          </w:p>
        </w:tc>
        <w:tc>
          <w:tcPr>
            <w:tcW w:w="1511" w:type="dxa"/>
          </w:tcPr>
          <w:p w14:paraId="05EE66A0" w14:textId="49708B8B" w:rsidR="00F16D45" w:rsidDel="003E3C93" w:rsidRDefault="007D65EE" w:rsidP="007F4248">
            <w:pPr>
              <w:rPr>
                <w:del w:id="854" w:author="Bart Molenaar" w:date="2024-02-27T10:32:00Z"/>
              </w:rPr>
            </w:pPr>
            <w:del w:id="855" w:author="Bart Molenaar" w:date="2024-02-27T10:32:00Z">
              <w:r w:rsidDel="003E3C93">
                <w:delText>Overruled</w:delText>
              </w:r>
            </w:del>
          </w:p>
        </w:tc>
        <w:tc>
          <w:tcPr>
            <w:tcW w:w="1511" w:type="dxa"/>
          </w:tcPr>
          <w:p w14:paraId="25E3C605" w14:textId="7DA63161" w:rsidR="00F16D45" w:rsidDel="003E3C93" w:rsidRDefault="00F16D45" w:rsidP="007F4248">
            <w:pPr>
              <w:rPr>
                <w:del w:id="856" w:author="Bart Molenaar" w:date="2024-02-27T10:32:00Z"/>
              </w:rPr>
            </w:pPr>
          </w:p>
        </w:tc>
      </w:tr>
    </w:tbl>
    <w:p w14:paraId="11450998" w14:textId="35D2394E" w:rsidR="00F16D45" w:rsidDel="003E3C93" w:rsidRDefault="00F16D45" w:rsidP="00F16D45">
      <w:pPr>
        <w:rPr>
          <w:del w:id="857" w:author="Bart Molenaar" w:date="2024-02-27T10:32:00Z"/>
        </w:rPr>
      </w:pPr>
      <w:del w:id="858" w:author="Bart Molenaar" w:date="2024-02-27T10:32:00Z">
        <w:r w:rsidDel="003E3C93">
          <w:delText xml:space="preserve"> </w:delText>
        </w:r>
      </w:del>
    </w:p>
    <w:p w14:paraId="208DC1CB" w14:textId="73849813" w:rsidR="00F16D45" w:rsidDel="003E3C93" w:rsidRDefault="00F16D45" w:rsidP="00F16D45">
      <w:pPr>
        <w:rPr>
          <w:del w:id="859" w:author="Bart Molenaar" w:date="2024-02-27T10:32:00Z"/>
        </w:rPr>
      </w:pPr>
      <w:del w:id="860" w:author="Bart Molenaar" w:date="2024-02-27T10:32:00Z">
        <w:r w:rsidDel="003E3C93">
          <w:delText>Of</w:delText>
        </w:r>
        <w:r w:rsidR="00A938E7" w:rsidDel="003E3C93">
          <w:delText xml:space="preserve"> 2)</w:delText>
        </w:r>
      </w:del>
    </w:p>
    <w:tbl>
      <w:tblPr>
        <w:tblStyle w:val="TableGrid"/>
        <w:tblW w:w="0" w:type="auto"/>
        <w:tblLook w:val="04A0" w:firstRow="1" w:lastRow="0" w:firstColumn="1" w:lastColumn="0" w:noHBand="0" w:noVBand="1"/>
      </w:tblPr>
      <w:tblGrid>
        <w:gridCol w:w="1510"/>
        <w:gridCol w:w="1510"/>
        <w:gridCol w:w="1510"/>
        <w:gridCol w:w="1510"/>
        <w:gridCol w:w="1511"/>
        <w:gridCol w:w="1511"/>
      </w:tblGrid>
      <w:tr w:rsidR="0077215B" w:rsidDel="003E3C93" w14:paraId="40421525" w14:textId="51813981" w:rsidTr="007F4248">
        <w:trPr>
          <w:del w:id="861" w:author="Bart Molenaar" w:date="2024-02-27T10:32:00Z"/>
        </w:trPr>
        <w:tc>
          <w:tcPr>
            <w:tcW w:w="1510" w:type="dxa"/>
          </w:tcPr>
          <w:p w14:paraId="7E06F3B6" w14:textId="49536ADE" w:rsidR="0077215B" w:rsidDel="003E3C93" w:rsidRDefault="0077215B" w:rsidP="007F4248">
            <w:pPr>
              <w:rPr>
                <w:del w:id="862" w:author="Bart Molenaar" w:date="2024-02-27T10:32:00Z"/>
              </w:rPr>
            </w:pPr>
            <w:del w:id="863" w:author="Bart Molenaar" w:date="2024-02-27T10:32:00Z">
              <w:r w:rsidDel="003E3C93">
                <w:delText>MBH-ID</w:delText>
              </w:r>
            </w:del>
          </w:p>
        </w:tc>
        <w:tc>
          <w:tcPr>
            <w:tcW w:w="1510" w:type="dxa"/>
          </w:tcPr>
          <w:p w14:paraId="6BC08A18" w14:textId="12DDB886" w:rsidR="0077215B" w:rsidDel="003E3C93" w:rsidRDefault="0077215B" w:rsidP="007F4248">
            <w:pPr>
              <w:rPr>
                <w:del w:id="864" w:author="Bart Molenaar" w:date="2024-02-27T10:32:00Z"/>
              </w:rPr>
            </w:pPr>
            <w:del w:id="865" w:author="Bart Molenaar" w:date="2024-02-27T10:32:00Z">
              <w:r w:rsidDel="003E3C93">
                <w:delText>ID</w:delText>
              </w:r>
            </w:del>
          </w:p>
        </w:tc>
        <w:tc>
          <w:tcPr>
            <w:tcW w:w="1510" w:type="dxa"/>
          </w:tcPr>
          <w:p w14:paraId="547EBA05" w14:textId="1C11D649" w:rsidR="0077215B" w:rsidDel="003E3C93" w:rsidRDefault="0077215B" w:rsidP="007F4248">
            <w:pPr>
              <w:rPr>
                <w:del w:id="866" w:author="Bart Molenaar" w:date="2024-02-27T10:32:00Z"/>
              </w:rPr>
            </w:pPr>
            <w:del w:id="867" w:author="Bart Molenaar" w:date="2024-02-27T10:32:00Z">
              <w:r w:rsidDel="003E3C93">
                <w:delText>REF MA-ID</w:delText>
              </w:r>
            </w:del>
          </w:p>
        </w:tc>
        <w:tc>
          <w:tcPr>
            <w:tcW w:w="1510" w:type="dxa"/>
          </w:tcPr>
          <w:p w14:paraId="1CB34309" w14:textId="5430E2DA" w:rsidR="0077215B" w:rsidDel="003E3C93" w:rsidRDefault="0077215B" w:rsidP="007F4248">
            <w:pPr>
              <w:rPr>
                <w:del w:id="868" w:author="Bart Molenaar" w:date="2024-02-27T10:32:00Z"/>
              </w:rPr>
            </w:pPr>
            <w:del w:id="869" w:author="Bart Molenaar" w:date="2024-02-27T10:32:00Z">
              <w:r w:rsidDel="003E3C93">
                <w:delText>TYPE BS</w:delText>
              </w:r>
            </w:del>
          </w:p>
        </w:tc>
        <w:tc>
          <w:tcPr>
            <w:tcW w:w="1511" w:type="dxa"/>
          </w:tcPr>
          <w:p w14:paraId="241F755B" w14:textId="0B46314F" w:rsidR="0077215B" w:rsidDel="003E3C93" w:rsidRDefault="0077215B" w:rsidP="007F4248">
            <w:pPr>
              <w:rPr>
                <w:del w:id="870" w:author="Bart Molenaar" w:date="2024-02-27T10:32:00Z"/>
              </w:rPr>
            </w:pPr>
            <w:del w:id="871" w:author="Bart Molenaar" w:date="2024-02-27T10:32:00Z">
              <w:r w:rsidDel="003E3C93">
                <w:delText>STATUS MBH</w:delText>
              </w:r>
            </w:del>
          </w:p>
        </w:tc>
        <w:tc>
          <w:tcPr>
            <w:tcW w:w="1511" w:type="dxa"/>
          </w:tcPr>
          <w:p w14:paraId="65E5E9AA" w14:textId="1EDE4EC9" w:rsidR="0077215B" w:rsidDel="003E3C93" w:rsidRDefault="0077215B" w:rsidP="007F4248">
            <w:pPr>
              <w:rPr>
                <w:del w:id="872" w:author="Bart Molenaar" w:date="2024-02-27T10:32:00Z"/>
              </w:rPr>
            </w:pPr>
          </w:p>
        </w:tc>
      </w:tr>
      <w:tr w:rsidR="0077215B" w:rsidDel="003E3C93" w14:paraId="7EE524A8" w14:textId="763A5CE8" w:rsidTr="007F4248">
        <w:trPr>
          <w:del w:id="873" w:author="Bart Molenaar" w:date="2024-02-27T10:32:00Z"/>
        </w:trPr>
        <w:tc>
          <w:tcPr>
            <w:tcW w:w="1510" w:type="dxa"/>
          </w:tcPr>
          <w:p w14:paraId="423205FB" w14:textId="295400C5" w:rsidR="0077215B" w:rsidDel="003E3C93" w:rsidRDefault="0077215B" w:rsidP="007F4248">
            <w:pPr>
              <w:rPr>
                <w:del w:id="874" w:author="Bart Molenaar" w:date="2024-02-27T10:32:00Z"/>
              </w:rPr>
            </w:pPr>
            <w:del w:id="875" w:author="Bart Molenaar" w:date="2024-02-27T10:32:00Z">
              <w:r w:rsidDel="003E3C93">
                <w:delText>1</w:delText>
              </w:r>
            </w:del>
          </w:p>
        </w:tc>
        <w:tc>
          <w:tcPr>
            <w:tcW w:w="1510" w:type="dxa"/>
          </w:tcPr>
          <w:p w14:paraId="141C4A59" w14:textId="3A107025" w:rsidR="0077215B" w:rsidDel="003E3C93" w:rsidRDefault="0077215B" w:rsidP="007F4248">
            <w:pPr>
              <w:rPr>
                <w:del w:id="876" w:author="Bart Molenaar" w:date="2024-02-27T10:32:00Z"/>
              </w:rPr>
            </w:pPr>
            <w:del w:id="877" w:author="Bart Molenaar" w:date="2024-02-27T10:32:00Z">
              <w:r w:rsidRPr="00531911" w:rsidDel="003E3C93">
                <w:rPr>
                  <w:highlight w:val="yellow"/>
                </w:rPr>
                <w:delText>MA 22</w:delText>
              </w:r>
            </w:del>
          </w:p>
        </w:tc>
        <w:tc>
          <w:tcPr>
            <w:tcW w:w="1510" w:type="dxa"/>
          </w:tcPr>
          <w:p w14:paraId="1C5CFBD8" w14:textId="73B88FB5" w:rsidR="0077215B" w:rsidRPr="00531911" w:rsidDel="003E3C93" w:rsidRDefault="0077215B" w:rsidP="007F4248">
            <w:pPr>
              <w:rPr>
                <w:del w:id="878" w:author="Bart Molenaar" w:date="2024-02-27T10:32:00Z"/>
              </w:rPr>
            </w:pPr>
            <w:del w:id="879" w:author="Bart Molenaar" w:date="2024-02-27T10:32:00Z">
              <w:r w:rsidDel="003E3C93">
                <w:delText>--</w:delText>
              </w:r>
            </w:del>
          </w:p>
        </w:tc>
        <w:tc>
          <w:tcPr>
            <w:tcW w:w="1510" w:type="dxa"/>
          </w:tcPr>
          <w:p w14:paraId="36365A32" w14:textId="39F7287A" w:rsidR="0077215B" w:rsidDel="003E3C93" w:rsidRDefault="0077215B" w:rsidP="007F4248">
            <w:pPr>
              <w:rPr>
                <w:del w:id="880" w:author="Bart Molenaar" w:date="2024-02-27T10:32:00Z"/>
              </w:rPr>
            </w:pPr>
            <w:del w:id="881" w:author="Bart Molenaar" w:date="2024-02-27T10:32:00Z">
              <w:r w:rsidDel="003E3C93">
                <w:delText>MA</w:delText>
              </w:r>
            </w:del>
          </w:p>
        </w:tc>
        <w:tc>
          <w:tcPr>
            <w:tcW w:w="1511" w:type="dxa"/>
          </w:tcPr>
          <w:p w14:paraId="5E2F0A00" w14:textId="6943CA36" w:rsidR="0077215B" w:rsidDel="003E3C93" w:rsidRDefault="0077215B" w:rsidP="007F4248">
            <w:pPr>
              <w:rPr>
                <w:del w:id="882" w:author="Bart Molenaar" w:date="2024-02-27T10:32:00Z"/>
              </w:rPr>
            </w:pPr>
            <w:del w:id="883" w:author="Bart Molenaar" w:date="2024-02-27T10:32:00Z">
              <w:r w:rsidDel="003E3C93">
                <w:delText>Actueel (stopdatum in toekomst)</w:delText>
              </w:r>
            </w:del>
          </w:p>
        </w:tc>
        <w:tc>
          <w:tcPr>
            <w:tcW w:w="1511" w:type="dxa"/>
          </w:tcPr>
          <w:p w14:paraId="4D9F9A09" w14:textId="68B155ED" w:rsidR="0077215B" w:rsidDel="003E3C93" w:rsidRDefault="0077215B" w:rsidP="007F4248">
            <w:pPr>
              <w:rPr>
                <w:del w:id="884" w:author="Bart Molenaar" w:date="2024-02-27T10:32:00Z"/>
              </w:rPr>
            </w:pPr>
          </w:p>
        </w:tc>
      </w:tr>
      <w:tr w:rsidR="0077215B" w:rsidDel="003E3C93" w14:paraId="40D1CF2A" w14:textId="0FADE0CA" w:rsidTr="007F4248">
        <w:trPr>
          <w:del w:id="885" w:author="Bart Molenaar" w:date="2024-02-27T10:32:00Z"/>
        </w:trPr>
        <w:tc>
          <w:tcPr>
            <w:tcW w:w="1510" w:type="dxa"/>
          </w:tcPr>
          <w:p w14:paraId="37BC359F" w14:textId="1D1C9BBB" w:rsidR="0077215B" w:rsidDel="003E3C93" w:rsidRDefault="0077215B" w:rsidP="007F4248">
            <w:pPr>
              <w:rPr>
                <w:del w:id="886" w:author="Bart Molenaar" w:date="2024-02-27T10:32:00Z"/>
              </w:rPr>
            </w:pPr>
            <w:del w:id="887" w:author="Bart Molenaar" w:date="2024-02-27T10:32:00Z">
              <w:r w:rsidDel="003E3C93">
                <w:delText>1</w:delText>
              </w:r>
            </w:del>
          </w:p>
        </w:tc>
        <w:tc>
          <w:tcPr>
            <w:tcW w:w="1510" w:type="dxa"/>
          </w:tcPr>
          <w:p w14:paraId="4A61E084" w14:textId="23119804" w:rsidR="0077215B" w:rsidDel="003E3C93" w:rsidRDefault="0077215B" w:rsidP="007F4248">
            <w:pPr>
              <w:rPr>
                <w:del w:id="888" w:author="Bart Molenaar" w:date="2024-02-27T10:32:00Z"/>
              </w:rPr>
            </w:pPr>
            <w:del w:id="889" w:author="Bart Molenaar" w:date="2024-02-27T10:32:00Z">
              <w:r w:rsidDel="003E3C93">
                <w:delText>MGB 33</w:delText>
              </w:r>
            </w:del>
          </w:p>
        </w:tc>
        <w:tc>
          <w:tcPr>
            <w:tcW w:w="1510" w:type="dxa"/>
          </w:tcPr>
          <w:p w14:paraId="27EEF3EF" w14:textId="5B06FA13" w:rsidR="0077215B" w:rsidRPr="00531911" w:rsidDel="003E3C93" w:rsidRDefault="0077215B" w:rsidP="007F4248">
            <w:pPr>
              <w:rPr>
                <w:del w:id="890" w:author="Bart Molenaar" w:date="2024-02-27T10:32:00Z"/>
              </w:rPr>
            </w:pPr>
            <w:del w:id="891" w:author="Bart Molenaar" w:date="2024-02-27T10:32:00Z">
              <w:r w:rsidRPr="00531911" w:rsidDel="003E3C93">
                <w:rPr>
                  <w:highlight w:val="yellow"/>
                </w:rPr>
                <w:delText>MA 22</w:delText>
              </w:r>
            </w:del>
          </w:p>
        </w:tc>
        <w:tc>
          <w:tcPr>
            <w:tcW w:w="1510" w:type="dxa"/>
          </w:tcPr>
          <w:p w14:paraId="1510D259" w14:textId="69D3B901" w:rsidR="0077215B" w:rsidDel="003E3C93" w:rsidRDefault="0077215B" w:rsidP="007F4248">
            <w:pPr>
              <w:rPr>
                <w:del w:id="892" w:author="Bart Molenaar" w:date="2024-02-27T10:32:00Z"/>
              </w:rPr>
            </w:pPr>
            <w:del w:id="893" w:author="Bart Molenaar" w:date="2024-02-27T10:32:00Z">
              <w:r w:rsidDel="003E3C93">
                <w:delText>MGB</w:delText>
              </w:r>
            </w:del>
          </w:p>
        </w:tc>
        <w:tc>
          <w:tcPr>
            <w:tcW w:w="1511" w:type="dxa"/>
          </w:tcPr>
          <w:p w14:paraId="41624E7D" w14:textId="4C200C3B" w:rsidR="0077215B" w:rsidDel="003E3C93" w:rsidRDefault="0077215B" w:rsidP="007F4248">
            <w:pPr>
              <w:rPr>
                <w:del w:id="894" w:author="Bart Molenaar" w:date="2024-02-27T10:32:00Z"/>
              </w:rPr>
            </w:pPr>
            <w:del w:id="895" w:author="Bart Molenaar" w:date="2024-02-27T10:32:00Z">
              <w:r w:rsidDel="003E3C93">
                <w:delText>Kan actueel zijn</w:delText>
              </w:r>
            </w:del>
          </w:p>
        </w:tc>
        <w:tc>
          <w:tcPr>
            <w:tcW w:w="1511" w:type="dxa"/>
          </w:tcPr>
          <w:p w14:paraId="7369E70D" w14:textId="0482240E" w:rsidR="0077215B" w:rsidDel="003E3C93" w:rsidRDefault="0077215B" w:rsidP="007F4248">
            <w:pPr>
              <w:rPr>
                <w:del w:id="896" w:author="Bart Molenaar" w:date="2024-02-27T10:32:00Z"/>
              </w:rPr>
            </w:pPr>
          </w:p>
        </w:tc>
      </w:tr>
    </w:tbl>
    <w:p w14:paraId="201E941C" w14:textId="1C956599" w:rsidR="0077215B" w:rsidDel="003E3C93" w:rsidRDefault="0077215B" w:rsidP="00F16D45">
      <w:pPr>
        <w:rPr>
          <w:del w:id="897" w:author="Bart Molenaar" w:date="2024-02-27T10:32:00Z"/>
        </w:rPr>
      </w:pPr>
    </w:p>
    <w:p w14:paraId="3A2B8429" w14:textId="5C980F05" w:rsidR="0077215B" w:rsidDel="003E3C93" w:rsidRDefault="0077215B" w:rsidP="00F16D45">
      <w:pPr>
        <w:rPr>
          <w:del w:id="898" w:author="Bart Molenaar" w:date="2024-02-27T10:32:00Z"/>
        </w:rPr>
      </w:pPr>
      <w:del w:id="899" w:author="Bart Molenaar" w:date="2024-02-27T10:32:00Z">
        <w:r w:rsidDel="003E3C93">
          <w:delText>3)</w:delText>
        </w:r>
      </w:del>
    </w:p>
    <w:tbl>
      <w:tblPr>
        <w:tblStyle w:val="TableGrid"/>
        <w:tblW w:w="0" w:type="auto"/>
        <w:tblLook w:val="04A0" w:firstRow="1" w:lastRow="0" w:firstColumn="1" w:lastColumn="0" w:noHBand="0" w:noVBand="1"/>
      </w:tblPr>
      <w:tblGrid>
        <w:gridCol w:w="1510"/>
        <w:gridCol w:w="1510"/>
        <w:gridCol w:w="1510"/>
        <w:gridCol w:w="1510"/>
        <w:gridCol w:w="1511"/>
        <w:gridCol w:w="1511"/>
      </w:tblGrid>
      <w:tr w:rsidR="00F16D45" w:rsidDel="003E3C93" w14:paraId="5B13762B" w14:textId="22B25040" w:rsidTr="0077215B">
        <w:trPr>
          <w:del w:id="900" w:author="Bart Molenaar" w:date="2024-02-27T10:32:00Z"/>
        </w:trPr>
        <w:tc>
          <w:tcPr>
            <w:tcW w:w="1510" w:type="dxa"/>
          </w:tcPr>
          <w:p w14:paraId="79505DB6" w14:textId="1D51630A" w:rsidR="00F16D45" w:rsidDel="003E3C93" w:rsidRDefault="00F16D45" w:rsidP="007F4248">
            <w:pPr>
              <w:rPr>
                <w:del w:id="901" w:author="Bart Molenaar" w:date="2024-02-27T10:32:00Z"/>
              </w:rPr>
            </w:pPr>
            <w:del w:id="902" w:author="Bart Molenaar" w:date="2024-02-27T10:32:00Z">
              <w:r w:rsidDel="003E3C93">
                <w:delText>MBH-ID</w:delText>
              </w:r>
            </w:del>
          </w:p>
        </w:tc>
        <w:tc>
          <w:tcPr>
            <w:tcW w:w="1510" w:type="dxa"/>
          </w:tcPr>
          <w:p w14:paraId="1B280E93" w14:textId="04AF0FFE" w:rsidR="00F16D45" w:rsidDel="003E3C93" w:rsidRDefault="00F16D45" w:rsidP="007F4248">
            <w:pPr>
              <w:rPr>
                <w:del w:id="903" w:author="Bart Molenaar" w:date="2024-02-27T10:32:00Z"/>
              </w:rPr>
            </w:pPr>
            <w:del w:id="904" w:author="Bart Molenaar" w:date="2024-02-27T10:32:00Z">
              <w:r w:rsidDel="003E3C93">
                <w:delText>ID</w:delText>
              </w:r>
            </w:del>
          </w:p>
        </w:tc>
        <w:tc>
          <w:tcPr>
            <w:tcW w:w="1510" w:type="dxa"/>
          </w:tcPr>
          <w:p w14:paraId="6AC3CFD4" w14:textId="123720EC" w:rsidR="00F16D45" w:rsidDel="003E3C93" w:rsidRDefault="00F16D45" w:rsidP="007F4248">
            <w:pPr>
              <w:rPr>
                <w:del w:id="905" w:author="Bart Molenaar" w:date="2024-02-27T10:32:00Z"/>
              </w:rPr>
            </w:pPr>
            <w:del w:id="906" w:author="Bart Molenaar" w:date="2024-02-27T10:32:00Z">
              <w:r w:rsidDel="003E3C93">
                <w:delText>REF MA-ID</w:delText>
              </w:r>
            </w:del>
          </w:p>
        </w:tc>
        <w:tc>
          <w:tcPr>
            <w:tcW w:w="1510" w:type="dxa"/>
          </w:tcPr>
          <w:p w14:paraId="7508DB38" w14:textId="7D35BF14" w:rsidR="00F16D45" w:rsidDel="003E3C93" w:rsidRDefault="00F16D45" w:rsidP="007F4248">
            <w:pPr>
              <w:rPr>
                <w:del w:id="907" w:author="Bart Molenaar" w:date="2024-02-27T10:32:00Z"/>
              </w:rPr>
            </w:pPr>
            <w:del w:id="908" w:author="Bart Molenaar" w:date="2024-02-27T10:32:00Z">
              <w:r w:rsidDel="003E3C93">
                <w:delText>TYPE BS</w:delText>
              </w:r>
            </w:del>
          </w:p>
        </w:tc>
        <w:tc>
          <w:tcPr>
            <w:tcW w:w="1511" w:type="dxa"/>
          </w:tcPr>
          <w:p w14:paraId="6FCEE010" w14:textId="4FAD93F1" w:rsidR="00F16D45" w:rsidDel="003E3C93" w:rsidRDefault="00F16D45" w:rsidP="007F4248">
            <w:pPr>
              <w:rPr>
                <w:del w:id="909" w:author="Bart Molenaar" w:date="2024-02-27T10:32:00Z"/>
              </w:rPr>
            </w:pPr>
            <w:del w:id="910" w:author="Bart Molenaar" w:date="2024-02-27T10:32:00Z">
              <w:r w:rsidDel="003E3C93">
                <w:delText>STATUS MBH</w:delText>
              </w:r>
            </w:del>
          </w:p>
        </w:tc>
        <w:tc>
          <w:tcPr>
            <w:tcW w:w="1511" w:type="dxa"/>
          </w:tcPr>
          <w:p w14:paraId="6E76B53A" w14:textId="51116090" w:rsidR="00F16D45" w:rsidDel="003E3C93" w:rsidRDefault="00F16D45" w:rsidP="007F4248">
            <w:pPr>
              <w:rPr>
                <w:del w:id="911" w:author="Bart Molenaar" w:date="2024-02-27T10:32:00Z"/>
              </w:rPr>
            </w:pPr>
          </w:p>
        </w:tc>
      </w:tr>
      <w:tr w:rsidR="00F16D45" w:rsidDel="003E3C93" w14:paraId="6610074D" w14:textId="73D5FEB0" w:rsidTr="0077215B">
        <w:trPr>
          <w:del w:id="912" w:author="Bart Molenaar" w:date="2024-02-27T10:32:00Z"/>
        </w:trPr>
        <w:tc>
          <w:tcPr>
            <w:tcW w:w="1510" w:type="dxa"/>
          </w:tcPr>
          <w:p w14:paraId="14A93274" w14:textId="5953496F" w:rsidR="00F16D45" w:rsidDel="003E3C93" w:rsidRDefault="00F16D45" w:rsidP="007F4248">
            <w:pPr>
              <w:rPr>
                <w:del w:id="913" w:author="Bart Molenaar" w:date="2024-02-27T10:32:00Z"/>
              </w:rPr>
            </w:pPr>
            <w:del w:id="914" w:author="Bart Molenaar" w:date="2024-02-27T10:32:00Z">
              <w:r w:rsidDel="003E3C93">
                <w:delText>1</w:delText>
              </w:r>
            </w:del>
          </w:p>
        </w:tc>
        <w:tc>
          <w:tcPr>
            <w:tcW w:w="1510" w:type="dxa"/>
          </w:tcPr>
          <w:p w14:paraId="3A015605" w14:textId="6B4F5BDE" w:rsidR="00F16D45" w:rsidDel="003E3C93" w:rsidRDefault="00F16D45" w:rsidP="007F4248">
            <w:pPr>
              <w:rPr>
                <w:del w:id="915" w:author="Bart Molenaar" w:date="2024-02-27T10:32:00Z"/>
              </w:rPr>
            </w:pPr>
            <w:del w:id="916" w:author="Bart Molenaar" w:date="2024-02-27T10:32:00Z">
              <w:r w:rsidRPr="00531911" w:rsidDel="003E3C93">
                <w:rPr>
                  <w:highlight w:val="yellow"/>
                </w:rPr>
                <w:delText>MA 22</w:delText>
              </w:r>
            </w:del>
          </w:p>
        </w:tc>
        <w:tc>
          <w:tcPr>
            <w:tcW w:w="1510" w:type="dxa"/>
          </w:tcPr>
          <w:p w14:paraId="604DDB66" w14:textId="13473E54" w:rsidR="00F16D45" w:rsidRPr="00531911" w:rsidDel="003E3C93" w:rsidRDefault="00850A19" w:rsidP="007F4248">
            <w:pPr>
              <w:rPr>
                <w:del w:id="917" w:author="Bart Molenaar" w:date="2024-02-27T10:32:00Z"/>
              </w:rPr>
            </w:pPr>
            <w:del w:id="918" w:author="Bart Molenaar" w:date="2024-02-27T10:32:00Z">
              <w:r w:rsidDel="003E3C93">
                <w:delText>--</w:delText>
              </w:r>
            </w:del>
          </w:p>
        </w:tc>
        <w:tc>
          <w:tcPr>
            <w:tcW w:w="1510" w:type="dxa"/>
          </w:tcPr>
          <w:p w14:paraId="25E6D33D" w14:textId="3269AF63" w:rsidR="00F16D45" w:rsidDel="003E3C93" w:rsidRDefault="00F16D45" w:rsidP="007F4248">
            <w:pPr>
              <w:rPr>
                <w:del w:id="919" w:author="Bart Molenaar" w:date="2024-02-27T10:32:00Z"/>
              </w:rPr>
            </w:pPr>
            <w:del w:id="920" w:author="Bart Molenaar" w:date="2024-02-27T10:32:00Z">
              <w:r w:rsidDel="003E3C93">
                <w:delText>MA</w:delText>
              </w:r>
            </w:del>
          </w:p>
        </w:tc>
        <w:tc>
          <w:tcPr>
            <w:tcW w:w="1511" w:type="dxa"/>
          </w:tcPr>
          <w:p w14:paraId="23429651" w14:textId="66FF7BEE" w:rsidR="00F16D45" w:rsidDel="003E3C93" w:rsidRDefault="00F16D45" w:rsidP="007F4248">
            <w:pPr>
              <w:rPr>
                <w:del w:id="921" w:author="Bart Molenaar" w:date="2024-02-27T10:32:00Z"/>
              </w:rPr>
            </w:pPr>
            <w:del w:id="922" w:author="Bart Molenaar" w:date="2024-02-27T10:32:00Z">
              <w:r w:rsidDel="003E3C93">
                <w:delText>GESTOPT</w:delText>
              </w:r>
              <w:r w:rsidR="005E08DA" w:rsidDel="003E3C93">
                <w:delText xml:space="preserve"> (stopdatum in verleden)</w:delText>
              </w:r>
            </w:del>
          </w:p>
        </w:tc>
        <w:tc>
          <w:tcPr>
            <w:tcW w:w="1511" w:type="dxa"/>
          </w:tcPr>
          <w:p w14:paraId="4C8D5C05" w14:textId="72424821" w:rsidR="00F16D45" w:rsidDel="003E3C93" w:rsidRDefault="00F16D45" w:rsidP="007F4248">
            <w:pPr>
              <w:rPr>
                <w:del w:id="923" w:author="Bart Molenaar" w:date="2024-02-27T10:32:00Z"/>
              </w:rPr>
            </w:pPr>
          </w:p>
        </w:tc>
      </w:tr>
      <w:tr w:rsidR="00F16D45" w:rsidDel="003E3C93" w14:paraId="5A58587E" w14:textId="2A5E3631" w:rsidTr="0077215B">
        <w:trPr>
          <w:del w:id="924" w:author="Bart Molenaar" w:date="2024-02-27T10:32:00Z"/>
        </w:trPr>
        <w:tc>
          <w:tcPr>
            <w:tcW w:w="1510" w:type="dxa"/>
          </w:tcPr>
          <w:p w14:paraId="0FF50CDC" w14:textId="42E27C8C" w:rsidR="00F16D45" w:rsidDel="003E3C93" w:rsidRDefault="00F16D45" w:rsidP="007F4248">
            <w:pPr>
              <w:rPr>
                <w:del w:id="925" w:author="Bart Molenaar" w:date="2024-02-27T10:32:00Z"/>
              </w:rPr>
            </w:pPr>
            <w:del w:id="926" w:author="Bart Molenaar" w:date="2024-02-27T10:32:00Z">
              <w:r w:rsidDel="003E3C93">
                <w:delText>1</w:delText>
              </w:r>
            </w:del>
          </w:p>
        </w:tc>
        <w:tc>
          <w:tcPr>
            <w:tcW w:w="1510" w:type="dxa"/>
          </w:tcPr>
          <w:p w14:paraId="46FB1F60" w14:textId="3B14FFCC" w:rsidR="00F16D45" w:rsidDel="003E3C93" w:rsidRDefault="005D67C2" w:rsidP="007F4248">
            <w:pPr>
              <w:rPr>
                <w:del w:id="927" w:author="Bart Molenaar" w:date="2024-02-27T10:32:00Z"/>
              </w:rPr>
            </w:pPr>
            <w:del w:id="928" w:author="Bart Molenaar" w:date="2024-02-27T10:32:00Z">
              <w:r w:rsidDel="003E3C93">
                <w:delText>MGB</w:delText>
              </w:r>
              <w:r w:rsidR="00F16D45" w:rsidDel="003E3C93">
                <w:delText xml:space="preserve"> 33</w:delText>
              </w:r>
            </w:del>
          </w:p>
        </w:tc>
        <w:tc>
          <w:tcPr>
            <w:tcW w:w="1510" w:type="dxa"/>
          </w:tcPr>
          <w:p w14:paraId="2AEF7C58" w14:textId="11A3A5ED" w:rsidR="00F16D45" w:rsidRPr="00531911" w:rsidDel="003E3C93" w:rsidRDefault="00F16D45" w:rsidP="007F4248">
            <w:pPr>
              <w:rPr>
                <w:del w:id="929" w:author="Bart Molenaar" w:date="2024-02-27T10:32:00Z"/>
              </w:rPr>
            </w:pPr>
            <w:del w:id="930" w:author="Bart Molenaar" w:date="2024-02-27T10:32:00Z">
              <w:r w:rsidRPr="00531911" w:rsidDel="003E3C93">
                <w:rPr>
                  <w:highlight w:val="yellow"/>
                </w:rPr>
                <w:delText>MA 22</w:delText>
              </w:r>
            </w:del>
          </w:p>
        </w:tc>
        <w:tc>
          <w:tcPr>
            <w:tcW w:w="1510" w:type="dxa"/>
          </w:tcPr>
          <w:p w14:paraId="408206F9" w14:textId="691B8134" w:rsidR="00F16D45" w:rsidDel="003E3C93" w:rsidRDefault="005E08DA" w:rsidP="007F4248">
            <w:pPr>
              <w:rPr>
                <w:del w:id="931" w:author="Bart Molenaar" w:date="2024-02-27T10:32:00Z"/>
              </w:rPr>
            </w:pPr>
            <w:del w:id="932" w:author="Bart Molenaar" w:date="2024-02-27T10:32:00Z">
              <w:r w:rsidDel="003E3C93">
                <w:delText>MGB</w:delText>
              </w:r>
            </w:del>
          </w:p>
        </w:tc>
        <w:tc>
          <w:tcPr>
            <w:tcW w:w="1511" w:type="dxa"/>
          </w:tcPr>
          <w:p w14:paraId="5752517A" w14:textId="16628E45" w:rsidR="00F16D45" w:rsidDel="003E3C93" w:rsidRDefault="005E08DA" w:rsidP="007F4248">
            <w:pPr>
              <w:rPr>
                <w:del w:id="933" w:author="Bart Molenaar" w:date="2024-02-27T10:32:00Z"/>
              </w:rPr>
            </w:pPr>
            <w:del w:id="934" w:author="Bart Molenaar" w:date="2024-02-27T10:32:00Z">
              <w:r w:rsidDel="003E3C93">
                <w:delText>Kan actueel zijn</w:delText>
              </w:r>
            </w:del>
          </w:p>
        </w:tc>
        <w:tc>
          <w:tcPr>
            <w:tcW w:w="1511" w:type="dxa"/>
          </w:tcPr>
          <w:p w14:paraId="0C0C990E" w14:textId="5DF8BC57" w:rsidR="00F16D45" w:rsidDel="003E3C93" w:rsidRDefault="00F16D45" w:rsidP="007F4248">
            <w:pPr>
              <w:rPr>
                <w:del w:id="935" w:author="Bart Molenaar" w:date="2024-02-27T10:32:00Z"/>
              </w:rPr>
            </w:pPr>
          </w:p>
        </w:tc>
      </w:tr>
    </w:tbl>
    <w:p w14:paraId="42EE34CC" w14:textId="7B51AE71" w:rsidR="00F16D45" w:rsidDel="003E3C93" w:rsidRDefault="00F16D45" w:rsidP="00F16D45">
      <w:pPr>
        <w:rPr>
          <w:del w:id="936" w:author="Bart Molenaar" w:date="2024-02-27T10:32:00Z"/>
        </w:rPr>
      </w:pPr>
    </w:p>
    <w:p w14:paraId="1B0FD3FD" w14:textId="481E7FD9" w:rsidR="00A938E7" w:rsidDel="003E3C93" w:rsidRDefault="0077215B" w:rsidP="00F16D45">
      <w:pPr>
        <w:rPr>
          <w:del w:id="937" w:author="Bart Molenaar" w:date="2024-02-27T10:32:00Z"/>
        </w:rPr>
      </w:pPr>
      <w:del w:id="938" w:author="Bart Molenaar" w:date="2024-02-27T10:32:00Z">
        <w:r w:rsidDel="003E3C93">
          <w:delText>4</w:delText>
        </w:r>
        <w:r w:rsidR="00A938E7" w:rsidDel="003E3C93">
          <w:delText>)</w:delText>
        </w:r>
      </w:del>
    </w:p>
    <w:tbl>
      <w:tblPr>
        <w:tblStyle w:val="TableGrid"/>
        <w:tblW w:w="0" w:type="auto"/>
        <w:tblLook w:val="04A0" w:firstRow="1" w:lastRow="0" w:firstColumn="1" w:lastColumn="0" w:noHBand="0" w:noVBand="1"/>
      </w:tblPr>
      <w:tblGrid>
        <w:gridCol w:w="1510"/>
        <w:gridCol w:w="1510"/>
        <w:gridCol w:w="1510"/>
        <w:gridCol w:w="1510"/>
        <w:gridCol w:w="1511"/>
        <w:gridCol w:w="1511"/>
      </w:tblGrid>
      <w:tr w:rsidR="00E418DC" w:rsidDel="003E3C93" w14:paraId="4179EC2C" w14:textId="4BA9A031" w:rsidTr="007F4248">
        <w:trPr>
          <w:del w:id="939" w:author="Bart Molenaar" w:date="2024-02-27T10:32:00Z"/>
        </w:trPr>
        <w:tc>
          <w:tcPr>
            <w:tcW w:w="1510" w:type="dxa"/>
          </w:tcPr>
          <w:p w14:paraId="253398FF" w14:textId="1C64287C" w:rsidR="00E418DC" w:rsidDel="003E3C93" w:rsidRDefault="00E418DC" w:rsidP="007F4248">
            <w:pPr>
              <w:rPr>
                <w:del w:id="940" w:author="Bart Molenaar" w:date="2024-02-27T10:32:00Z"/>
              </w:rPr>
            </w:pPr>
            <w:del w:id="941" w:author="Bart Molenaar" w:date="2024-02-27T10:32:00Z">
              <w:r w:rsidDel="003E3C93">
                <w:delText>MBH-ID</w:delText>
              </w:r>
            </w:del>
          </w:p>
        </w:tc>
        <w:tc>
          <w:tcPr>
            <w:tcW w:w="1510" w:type="dxa"/>
          </w:tcPr>
          <w:p w14:paraId="47813D16" w14:textId="30FFD7D5" w:rsidR="00E418DC" w:rsidDel="003E3C93" w:rsidRDefault="00E418DC" w:rsidP="007F4248">
            <w:pPr>
              <w:rPr>
                <w:del w:id="942" w:author="Bart Molenaar" w:date="2024-02-27T10:32:00Z"/>
              </w:rPr>
            </w:pPr>
            <w:del w:id="943" w:author="Bart Molenaar" w:date="2024-02-27T10:32:00Z">
              <w:r w:rsidDel="003E3C93">
                <w:delText>ID</w:delText>
              </w:r>
            </w:del>
          </w:p>
        </w:tc>
        <w:tc>
          <w:tcPr>
            <w:tcW w:w="1510" w:type="dxa"/>
          </w:tcPr>
          <w:p w14:paraId="441155A6" w14:textId="611AEE12" w:rsidR="00E418DC" w:rsidDel="003E3C93" w:rsidRDefault="00E418DC" w:rsidP="007F4248">
            <w:pPr>
              <w:rPr>
                <w:del w:id="944" w:author="Bart Molenaar" w:date="2024-02-27T10:32:00Z"/>
              </w:rPr>
            </w:pPr>
            <w:del w:id="945" w:author="Bart Molenaar" w:date="2024-02-27T10:32:00Z">
              <w:r w:rsidDel="003E3C93">
                <w:delText>REF MA-ID</w:delText>
              </w:r>
            </w:del>
          </w:p>
        </w:tc>
        <w:tc>
          <w:tcPr>
            <w:tcW w:w="1510" w:type="dxa"/>
          </w:tcPr>
          <w:p w14:paraId="680FA748" w14:textId="703616FA" w:rsidR="00E418DC" w:rsidDel="003E3C93" w:rsidRDefault="00E418DC" w:rsidP="007F4248">
            <w:pPr>
              <w:rPr>
                <w:del w:id="946" w:author="Bart Molenaar" w:date="2024-02-27T10:32:00Z"/>
              </w:rPr>
            </w:pPr>
            <w:del w:id="947" w:author="Bart Molenaar" w:date="2024-02-27T10:32:00Z">
              <w:r w:rsidDel="003E3C93">
                <w:delText>TYPE BS</w:delText>
              </w:r>
            </w:del>
          </w:p>
        </w:tc>
        <w:tc>
          <w:tcPr>
            <w:tcW w:w="1511" w:type="dxa"/>
          </w:tcPr>
          <w:p w14:paraId="3B91572A" w14:textId="6B130C53" w:rsidR="00E418DC" w:rsidDel="003E3C93" w:rsidRDefault="00E418DC" w:rsidP="007F4248">
            <w:pPr>
              <w:rPr>
                <w:del w:id="948" w:author="Bart Molenaar" w:date="2024-02-27T10:32:00Z"/>
              </w:rPr>
            </w:pPr>
            <w:del w:id="949" w:author="Bart Molenaar" w:date="2024-02-27T10:32:00Z">
              <w:r w:rsidDel="003E3C93">
                <w:delText>STATUS MBH</w:delText>
              </w:r>
            </w:del>
          </w:p>
        </w:tc>
        <w:tc>
          <w:tcPr>
            <w:tcW w:w="1511" w:type="dxa"/>
          </w:tcPr>
          <w:p w14:paraId="51C9B036" w14:textId="54CCB0DB" w:rsidR="00E418DC" w:rsidDel="003E3C93" w:rsidRDefault="00E418DC" w:rsidP="007F4248">
            <w:pPr>
              <w:rPr>
                <w:del w:id="950" w:author="Bart Molenaar" w:date="2024-02-27T10:32:00Z"/>
              </w:rPr>
            </w:pPr>
          </w:p>
        </w:tc>
      </w:tr>
      <w:tr w:rsidR="00E418DC" w:rsidDel="003E3C93" w14:paraId="175132CB" w14:textId="1EB88193" w:rsidTr="007F4248">
        <w:trPr>
          <w:del w:id="951" w:author="Bart Molenaar" w:date="2024-02-27T10:32:00Z"/>
        </w:trPr>
        <w:tc>
          <w:tcPr>
            <w:tcW w:w="1510" w:type="dxa"/>
          </w:tcPr>
          <w:p w14:paraId="7D6624AE" w14:textId="766E56F6" w:rsidR="00E418DC" w:rsidDel="003E3C93" w:rsidRDefault="00E418DC" w:rsidP="007F4248">
            <w:pPr>
              <w:rPr>
                <w:del w:id="952" w:author="Bart Molenaar" w:date="2024-02-27T10:32:00Z"/>
              </w:rPr>
            </w:pPr>
            <w:del w:id="953" w:author="Bart Molenaar" w:date="2024-02-27T10:32:00Z">
              <w:r w:rsidDel="003E3C93">
                <w:delText>1</w:delText>
              </w:r>
            </w:del>
          </w:p>
        </w:tc>
        <w:tc>
          <w:tcPr>
            <w:tcW w:w="1510" w:type="dxa"/>
          </w:tcPr>
          <w:p w14:paraId="529A191A" w14:textId="7B480E95" w:rsidR="00E418DC" w:rsidDel="003E3C93" w:rsidRDefault="00E418DC" w:rsidP="007F4248">
            <w:pPr>
              <w:rPr>
                <w:del w:id="954" w:author="Bart Molenaar" w:date="2024-02-27T10:32:00Z"/>
              </w:rPr>
            </w:pPr>
            <w:del w:id="955" w:author="Bart Molenaar" w:date="2024-02-27T10:32:00Z">
              <w:r w:rsidRPr="00531911" w:rsidDel="003E3C93">
                <w:rPr>
                  <w:highlight w:val="yellow"/>
                </w:rPr>
                <w:delText>MA 22</w:delText>
              </w:r>
            </w:del>
          </w:p>
        </w:tc>
        <w:tc>
          <w:tcPr>
            <w:tcW w:w="1510" w:type="dxa"/>
          </w:tcPr>
          <w:p w14:paraId="7CC1D7E1" w14:textId="26D4362C" w:rsidR="00E418DC" w:rsidRPr="00531911" w:rsidDel="003E3C93" w:rsidRDefault="00E418DC" w:rsidP="007F4248">
            <w:pPr>
              <w:rPr>
                <w:del w:id="956" w:author="Bart Molenaar" w:date="2024-02-27T10:32:00Z"/>
              </w:rPr>
            </w:pPr>
            <w:del w:id="957" w:author="Bart Molenaar" w:date="2024-02-27T10:32:00Z">
              <w:r w:rsidDel="003E3C93">
                <w:delText>--</w:delText>
              </w:r>
            </w:del>
          </w:p>
        </w:tc>
        <w:tc>
          <w:tcPr>
            <w:tcW w:w="1510" w:type="dxa"/>
          </w:tcPr>
          <w:p w14:paraId="3383BFFC" w14:textId="433A68F5" w:rsidR="00E418DC" w:rsidDel="003E3C93" w:rsidRDefault="00E418DC" w:rsidP="007F4248">
            <w:pPr>
              <w:rPr>
                <w:del w:id="958" w:author="Bart Molenaar" w:date="2024-02-27T10:32:00Z"/>
              </w:rPr>
            </w:pPr>
            <w:del w:id="959" w:author="Bart Molenaar" w:date="2024-02-27T10:32:00Z">
              <w:r w:rsidDel="003E3C93">
                <w:delText>MA</w:delText>
              </w:r>
            </w:del>
          </w:p>
        </w:tc>
        <w:tc>
          <w:tcPr>
            <w:tcW w:w="1511" w:type="dxa"/>
          </w:tcPr>
          <w:p w14:paraId="6068FA17" w14:textId="589F37B7" w:rsidR="00E418DC" w:rsidDel="003E3C93" w:rsidRDefault="00E418DC" w:rsidP="007F4248">
            <w:pPr>
              <w:rPr>
                <w:del w:id="960" w:author="Bart Molenaar" w:date="2024-02-27T10:32:00Z"/>
              </w:rPr>
            </w:pPr>
            <w:del w:id="961" w:author="Bart Molenaar" w:date="2024-02-27T10:32:00Z">
              <w:r w:rsidDel="003E3C93">
                <w:delText xml:space="preserve">Toekomst </w:delText>
              </w:r>
            </w:del>
          </w:p>
        </w:tc>
        <w:tc>
          <w:tcPr>
            <w:tcW w:w="1511" w:type="dxa"/>
          </w:tcPr>
          <w:p w14:paraId="364F3280" w14:textId="6F294E94" w:rsidR="00E418DC" w:rsidDel="003E3C93" w:rsidRDefault="00E418DC" w:rsidP="007F4248">
            <w:pPr>
              <w:rPr>
                <w:del w:id="962" w:author="Bart Molenaar" w:date="2024-02-27T10:32:00Z"/>
              </w:rPr>
            </w:pPr>
          </w:p>
        </w:tc>
      </w:tr>
      <w:tr w:rsidR="00E418DC" w:rsidDel="003E3C93" w14:paraId="3598D57D" w14:textId="5CC79BD8" w:rsidTr="007F4248">
        <w:trPr>
          <w:del w:id="963" w:author="Bart Molenaar" w:date="2024-02-27T10:32:00Z"/>
        </w:trPr>
        <w:tc>
          <w:tcPr>
            <w:tcW w:w="1510" w:type="dxa"/>
          </w:tcPr>
          <w:p w14:paraId="21164481" w14:textId="335FE5F7" w:rsidR="00E418DC" w:rsidDel="003E3C93" w:rsidRDefault="00E418DC" w:rsidP="007F4248">
            <w:pPr>
              <w:rPr>
                <w:del w:id="964" w:author="Bart Molenaar" w:date="2024-02-27T10:32:00Z"/>
              </w:rPr>
            </w:pPr>
            <w:del w:id="965" w:author="Bart Molenaar" w:date="2024-02-27T10:32:00Z">
              <w:r w:rsidDel="003E3C93">
                <w:delText>1</w:delText>
              </w:r>
            </w:del>
          </w:p>
        </w:tc>
        <w:tc>
          <w:tcPr>
            <w:tcW w:w="1510" w:type="dxa"/>
          </w:tcPr>
          <w:p w14:paraId="6E4EC986" w14:textId="5C42388F" w:rsidR="00E418DC" w:rsidDel="003E3C93" w:rsidRDefault="00E418DC" w:rsidP="007F4248">
            <w:pPr>
              <w:rPr>
                <w:del w:id="966" w:author="Bart Molenaar" w:date="2024-02-27T10:32:00Z"/>
              </w:rPr>
            </w:pPr>
            <w:del w:id="967" w:author="Bart Molenaar" w:date="2024-02-27T10:32:00Z">
              <w:r w:rsidDel="003E3C93">
                <w:delText>MGB 33</w:delText>
              </w:r>
            </w:del>
          </w:p>
        </w:tc>
        <w:tc>
          <w:tcPr>
            <w:tcW w:w="1510" w:type="dxa"/>
          </w:tcPr>
          <w:p w14:paraId="5F961084" w14:textId="2CB7B4E5" w:rsidR="00E418DC" w:rsidRPr="00531911" w:rsidDel="003E3C93" w:rsidRDefault="00E418DC" w:rsidP="007F4248">
            <w:pPr>
              <w:rPr>
                <w:del w:id="968" w:author="Bart Molenaar" w:date="2024-02-27T10:32:00Z"/>
              </w:rPr>
            </w:pPr>
            <w:del w:id="969" w:author="Bart Molenaar" w:date="2024-02-27T10:32:00Z">
              <w:r w:rsidRPr="00531911" w:rsidDel="003E3C93">
                <w:rPr>
                  <w:highlight w:val="yellow"/>
                </w:rPr>
                <w:delText>MA 22</w:delText>
              </w:r>
            </w:del>
          </w:p>
        </w:tc>
        <w:tc>
          <w:tcPr>
            <w:tcW w:w="1510" w:type="dxa"/>
          </w:tcPr>
          <w:p w14:paraId="1B047517" w14:textId="00321FEF" w:rsidR="00E418DC" w:rsidDel="003E3C93" w:rsidRDefault="00E418DC" w:rsidP="007F4248">
            <w:pPr>
              <w:rPr>
                <w:del w:id="970" w:author="Bart Molenaar" w:date="2024-02-27T10:32:00Z"/>
              </w:rPr>
            </w:pPr>
            <w:del w:id="971" w:author="Bart Molenaar" w:date="2024-02-27T10:32:00Z">
              <w:r w:rsidDel="003E3C93">
                <w:delText>MGB</w:delText>
              </w:r>
            </w:del>
          </w:p>
        </w:tc>
        <w:tc>
          <w:tcPr>
            <w:tcW w:w="1511" w:type="dxa"/>
          </w:tcPr>
          <w:p w14:paraId="150CC4BB" w14:textId="75B3877E" w:rsidR="00E418DC" w:rsidDel="003E3C93" w:rsidRDefault="00BF30B2" w:rsidP="007F4248">
            <w:pPr>
              <w:rPr>
                <w:del w:id="972" w:author="Bart Molenaar" w:date="2024-02-27T10:32:00Z"/>
              </w:rPr>
            </w:pPr>
            <w:del w:id="973" w:author="Bart Molenaar" w:date="2024-02-27T10:32:00Z">
              <w:r w:rsidDel="003E3C93">
                <w:delText>Toekomst</w:delText>
              </w:r>
            </w:del>
          </w:p>
        </w:tc>
        <w:tc>
          <w:tcPr>
            <w:tcW w:w="1511" w:type="dxa"/>
          </w:tcPr>
          <w:p w14:paraId="25E3F774" w14:textId="0361DF7E" w:rsidR="00E418DC" w:rsidDel="003E3C93" w:rsidRDefault="00E418DC" w:rsidP="007F4248">
            <w:pPr>
              <w:rPr>
                <w:del w:id="974" w:author="Bart Molenaar" w:date="2024-02-27T10:32:00Z"/>
              </w:rPr>
            </w:pPr>
          </w:p>
        </w:tc>
      </w:tr>
    </w:tbl>
    <w:p w14:paraId="76AFCBC1" w14:textId="70B29AB6" w:rsidR="00E418DC" w:rsidRPr="005D15A3" w:rsidDel="003E3C93" w:rsidRDefault="00E418DC" w:rsidP="005D15A3">
      <w:pPr>
        <w:rPr>
          <w:del w:id="975" w:author="Bart Molenaar" w:date="2024-02-27T10:32:00Z"/>
        </w:rPr>
      </w:pPr>
    </w:p>
    <w:p w14:paraId="7110632C" w14:textId="13B49C89" w:rsidR="007F31E0" w:rsidDel="003E3C93" w:rsidRDefault="008A02E3" w:rsidP="007F31E0">
      <w:pPr>
        <w:rPr>
          <w:del w:id="976" w:author="Bart Molenaar" w:date="2024-02-27T10:32:00Z"/>
        </w:rPr>
      </w:pPr>
      <w:del w:id="977" w:author="Bart Molenaar" w:date="2024-02-27T10:32:00Z">
        <w:r w:rsidDel="003E3C93">
          <w:delText>De MA/TA mag toekomstig of huidig zijn, maar wel actief (dus niet gestopt door een STOP-MA/STOP-TA)</w:delText>
        </w:r>
      </w:del>
    </w:p>
    <w:p w14:paraId="1CE63EEB" w14:textId="17753E1D" w:rsidR="009763F2" w:rsidDel="003E3C93" w:rsidRDefault="009763F2" w:rsidP="007F31E0">
      <w:pPr>
        <w:rPr>
          <w:del w:id="978" w:author="Bart Molenaar" w:date="2024-02-27T10:32:00Z"/>
        </w:rPr>
      </w:pPr>
      <w:del w:id="979" w:author="Bart Molenaar" w:date="2024-02-27T10:32:00Z">
        <w:r w:rsidDel="003E3C93">
          <w:delText>Zo ja, dan is de MGB actueel of toekomstig en moet getoond worden bij deze MA/TA</w:delText>
        </w:r>
      </w:del>
    </w:p>
    <w:p w14:paraId="74B26EE4" w14:textId="07D2206C" w:rsidR="009C1786" w:rsidDel="003E3C93" w:rsidRDefault="009C1786" w:rsidP="007F31E0">
      <w:pPr>
        <w:rPr>
          <w:del w:id="980" w:author="Bart Molenaar" w:date="2024-02-27T10:32:00Z"/>
        </w:rPr>
      </w:pPr>
      <w:del w:id="981" w:author="Bart Molenaar" w:date="2024-02-27T10:32:00Z">
        <w:r w:rsidDel="003E3C93">
          <w:delText>Alle oudere MGB</w:delText>
        </w:r>
        <w:r w:rsidR="00351827" w:rsidDel="003E3C93">
          <w:delText>’</w:delText>
        </w:r>
        <w:r w:rsidDel="003E3C93">
          <w:delText>s die naar dezelfde MA/TA verwijzen</w:delText>
        </w:r>
        <w:r w:rsidR="00351827" w:rsidDel="003E3C93">
          <w:delText>, en door dezelfde auteur type zijn vastgelegd, mogen genegeerd worden.</w:delText>
        </w:r>
      </w:del>
    </w:p>
    <w:p w14:paraId="061A4809" w14:textId="142B6FE5" w:rsidR="00351827" w:rsidRPr="005D15A3" w:rsidDel="003E3C93" w:rsidRDefault="00351827" w:rsidP="005D15A3">
      <w:pPr>
        <w:rPr>
          <w:del w:id="982" w:author="Bart Molenaar" w:date="2024-02-27T10:32:00Z"/>
        </w:rPr>
      </w:pPr>
      <w:del w:id="983" w:author="Bart Molenaar" w:date="2024-02-27T10:32:00Z">
        <w:r w:rsidDel="003E3C93">
          <w:delText xml:space="preserve">Zo nee, dan </w:delText>
        </w:r>
        <w:r w:rsidR="0038562C" w:rsidDel="003E3C93">
          <w:delText>is</w:delText>
        </w:r>
      </w:del>
    </w:p>
    <w:p w14:paraId="75E98E11" w14:textId="5A4C65C6" w:rsidR="00AB0551" w:rsidRDefault="00AB0551" w:rsidP="00AB0551">
      <w:pPr>
        <w:pStyle w:val="Heading3"/>
        <w:rPr>
          <w:shd w:val="clear" w:color="auto" w:fill="F8F9FA"/>
        </w:rPr>
      </w:pPr>
      <w:bookmarkStart w:id="984" w:name="_Hlk128752373"/>
      <w:r>
        <w:t xml:space="preserve">(MG 3) </w:t>
      </w:r>
      <w:r w:rsidR="008648FF">
        <w:rPr>
          <w:shd w:val="clear" w:color="auto" w:fill="F8F9FA"/>
        </w:rPr>
        <w:t xml:space="preserve">Is er een nieuwe MA/TA </w:t>
      </w:r>
      <w:del w:id="985" w:author="Bart Molenaar" w:date="2024-02-27T10:32:00Z">
        <w:r w:rsidR="008648FF" w:rsidRPr="00D72313" w:rsidDel="000E778C">
          <w:rPr>
            <w:b/>
            <w:bCs/>
            <w:shd w:val="clear" w:color="auto" w:fill="F8F9FA"/>
            <w:rPrChange w:id="986" w:author="Bart Molenaar" w:date="2024-02-27T10:51:00Z">
              <w:rPr>
                <w:shd w:val="clear" w:color="auto" w:fill="F8F9FA"/>
              </w:rPr>
            </w:rPrChange>
          </w:rPr>
          <w:delText>(zonder dat de MGB een referentie heeft)</w:delText>
        </w:r>
      </w:del>
      <w:ins w:id="987" w:author="Bart Molenaar" w:date="2024-02-27T10:32:00Z">
        <w:r w:rsidR="000E778C" w:rsidRPr="00D72313">
          <w:rPr>
            <w:b/>
            <w:bCs/>
            <w:shd w:val="clear" w:color="auto" w:fill="F8F9FA"/>
            <w:rPrChange w:id="988" w:author="Bart Molenaar" w:date="2024-02-27T10:51:00Z">
              <w:rPr>
                <w:shd w:val="clear" w:color="auto" w:fill="F8F9FA"/>
              </w:rPr>
            </w:rPrChange>
          </w:rPr>
          <w:t>of een nieuwe MGB van hetzelfde type</w:t>
        </w:r>
      </w:ins>
    </w:p>
    <w:p w14:paraId="39527C38" w14:textId="23C72847" w:rsidR="008648FF" w:rsidRDefault="008648FF" w:rsidP="008648FF">
      <w:r>
        <w:t>Z</w:t>
      </w:r>
      <w:r w:rsidR="00616F57">
        <w:t>o ja, dan is de MGB niet meer relevant</w:t>
      </w:r>
    </w:p>
    <w:p w14:paraId="2A60E56A" w14:textId="27A59A7D" w:rsidR="00616F57" w:rsidRDefault="00616F57" w:rsidP="008648FF">
      <w:r>
        <w:t>Zo nee:</w:t>
      </w:r>
    </w:p>
    <w:p w14:paraId="17246E4D" w14:textId="3656B6C0" w:rsidR="00616F57" w:rsidRDefault="00A7661D" w:rsidP="008648FF">
      <w:r>
        <w:t>Dan</w:t>
      </w:r>
      <w:r w:rsidR="00623257">
        <w:t xml:space="preserve"> is de MGB die nieuwste bouwsteen</w:t>
      </w:r>
      <w:r w:rsidR="007502F8">
        <w:t xml:space="preserve"> en vervolgens naar stap MG 4</w:t>
      </w:r>
    </w:p>
    <w:bookmarkEnd w:id="984"/>
    <w:p w14:paraId="5CFB613D" w14:textId="68B920F1" w:rsidR="00616F57" w:rsidRDefault="00616F57" w:rsidP="00616F57">
      <w:pPr>
        <w:pStyle w:val="Heading2"/>
      </w:pPr>
      <w:r>
        <w:t xml:space="preserve">(MG </w:t>
      </w:r>
      <w:r w:rsidR="002373C1">
        <w:t>4</w:t>
      </w:r>
      <w:r>
        <w:t xml:space="preserve">) Heeft de MGB een </w:t>
      </w:r>
      <w:r w:rsidR="00E9799A">
        <w:t>stop</w:t>
      </w:r>
      <w:r>
        <w:t>datum in het verleden</w:t>
      </w:r>
    </w:p>
    <w:p w14:paraId="13B04408" w14:textId="4BAADA83" w:rsidR="00336189" w:rsidRDefault="00336189" w:rsidP="00336189">
      <w:r>
        <w:t>Zo ja, dan</w:t>
      </w:r>
      <w:r w:rsidR="00831978">
        <w:t xml:space="preserve"> aanvullend op MA/TA, dat</w:t>
      </w:r>
      <w:r w:rsidR="00E9799A">
        <w:t xml:space="preserve"> deze is gestopt door de patient</w:t>
      </w:r>
    </w:p>
    <w:p w14:paraId="748DA39C" w14:textId="3C5DFDF6" w:rsidR="00E9799A" w:rsidRDefault="00E9799A" w:rsidP="00336189">
      <w:r>
        <w:t>Oudere MGB van hetzelfde type auteur kunnen worden genegeerd.</w:t>
      </w:r>
    </w:p>
    <w:p w14:paraId="7CE4962A" w14:textId="2E5FC7B0" w:rsidR="003A20B0" w:rsidRDefault="003A20B0" w:rsidP="003A20B0">
      <w:pPr>
        <w:pStyle w:val="Heading2"/>
      </w:pPr>
      <w:r>
        <w:t xml:space="preserve">(MG </w:t>
      </w:r>
      <w:r w:rsidR="002373C1">
        <w:t>5</w:t>
      </w:r>
      <w:r>
        <w:t>) Is de startdatum/tijd in de toekomst</w:t>
      </w:r>
    </w:p>
    <w:p w14:paraId="7B2643A8" w14:textId="4EB12EE4" w:rsidR="003A20B0" w:rsidRDefault="003A20B0" w:rsidP="003A20B0">
      <w:r>
        <w:t>Zo ja, dan aanvullend op MA/TA</w:t>
      </w:r>
    </w:p>
    <w:p w14:paraId="05FE7C25" w14:textId="7C12FABD" w:rsidR="003A20B0" w:rsidRDefault="003A20B0" w:rsidP="003A20B0">
      <w:r>
        <w:t xml:space="preserve">Oudere MGB van hetzelfde type auteur </w:t>
      </w:r>
      <w:del w:id="989" w:author="Bart Molenaar" w:date="2024-02-27T10:51:00Z">
        <w:r w:rsidDel="00213284">
          <w:delText>kunnen worden genegeerd.</w:delText>
        </w:r>
      </w:del>
      <w:ins w:id="990" w:author="Bart Molenaar" w:date="2024-02-27T10:51:00Z">
        <w:r w:rsidR="00213284">
          <w:t>beoordelen</w:t>
        </w:r>
      </w:ins>
    </w:p>
    <w:p w14:paraId="42D28C29" w14:textId="441375CE" w:rsidR="00535C1A" w:rsidDel="00B97955" w:rsidRDefault="00E466EC">
      <w:pPr>
        <w:rPr>
          <w:del w:id="991" w:author="Bart Molenaar" w:date="2024-02-27T10:33:00Z"/>
        </w:rPr>
      </w:pPr>
      <w:r>
        <w:t>Zo nee, dan is het MGB actueel</w:t>
      </w:r>
      <w:r w:rsidR="000B7969">
        <w:t xml:space="preserve"> en kan aanvullend bij de actuele MA worden getoond.</w:t>
      </w:r>
    </w:p>
    <w:p w14:paraId="134CFD36" w14:textId="77777777" w:rsidR="00B97955" w:rsidRDefault="00B97955" w:rsidP="005D15A3">
      <w:pPr>
        <w:rPr>
          <w:ins w:id="992" w:author="Bart Molenaar" w:date="2024-03-22T08:14:00Z"/>
        </w:rPr>
      </w:pPr>
    </w:p>
    <w:p w14:paraId="5EBF8352" w14:textId="049DBCBB" w:rsidR="00CD020E" w:rsidDel="002B25C7" w:rsidRDefault="00497C79">
      <w:pPr>
        <w:pStyle w:val="Heading1"/>
        <w:rPr>
          <w:del w:id="993" w:author="Bart Molenaar" w:date="2024-02-27T10:33:00Z"/>
        </w:rPr>
        <w:pPrChange w:id="994" w:author="Bart Molenaar" w:date="2024-03-22T11:54:00Z">
          <w:pPr>
            <w:pStyle w:val="Heading3"/>
          </w:pPr>
        </w:pPrChange>
      </w:pPr>
      <w:del w:id="995" w:author="Bart Molenaar" w:date="2024-02-27T10:33:00Z">
        <w:r w:rsidDel="002B25C7">
          <w:delText xml:space="preserve">(MG </w:delText>
        </w:r>
        <w:r w:rsidR="002373C1" w:rsidDel="002B25C7">
          <w:delText>6</w:delText>
        </w:r>
        <w:r w:rsidDel="002B25C7">
          <w:delText xml:space="preserve">) </w:delText>
        </w:r>
        <w:r w:rsidR="00216FA8" w:rsidDel="002B25C7">
          <w:delText xml:space="preserve">Is de MGB </w:delText>
        </w:r>
        <w:r w:rsidR="00B54359" w:rsidDel="002B25C7">
          <w:delText xml:space="preserve">registratie </w:delText>
        </w:r>
        <w:r w:rsidR="00216FA8" w:rsidDel="002B25C7">
          <w:delText xml:space="preserve">datum </w:delText>
        </w:r>
        <w:r w:rsidR="00216FA8" w:rsidRPr="002B25C7" w:rsidDel="002B25C7">
          <w:rPr>
            <w:b/>
            <w:bCs/>
          </w:rPr>
          <w:delText>eerder</w:delText>
        </w:r>
        <w:r w:rsidR="00216FA8" w:rsidDel="002B25C7">
          <w:delText xml:space="preserve"> dan de afspraak datum van de </w:delText>
        </w:r>
        <w:r w:rsidR="00216FA8" w:rsidRPr="002B25C7" w:rsidDel="002B25C7">
          <w:rPr>
            <w:b/>
            <w:bCs/>
          </w:rPr>
          <w:delText>nieuwste</w:delText>
        </w:r>
        <w:r w:rsidR="00216FA8" w:rsidDel="002B25C7">
          <w:delText xml:space="preserve"> MA/TA in de checklist</w:delText>
        </w:r>
      </w:del>
    </w:p>
    <w:p w14:paraId="6ED5B9CE" w14:textId="784CF99C" w:rsidR="00871EFF" w:rsidDel="002B25C7" w:rsidRDefault="00871EFF">
      <w:pPr>
        <w:pStyle w:val="Heading1"/>
        <w:rPr>
          <w:del w:id="996" w:author="Bart Molenaar" w:date="2024-02-27T10:33:00Z"/>
          <w:rFonts w:ascii="Arial" w:hAnsi="Arial" w:cs="Arial"/>
          <w:color w:val="000000"/>
          <w:sz w:val="21"/>
          <w:szCs w:val="21"/>
          <w:shd w:val="clear" w:color="auto" w:fill="FFFFFF"/>
        </w:rPr>
        <w:pPrChange w:id="997" w:author="Bart Molenaar" w:date="2024-03-22T11:54:00Z">
          <w:pPr/>
        </w:pPrChange>
      </w:pPr>
      <w:del w:id="998" w:author="Bart Molenaar" w:date="2024-02-27T10:33:00Z">
        <w:r w:rsidDel="002B25C7">
          <w:rPr>
            <w:rFonts w:ascii="Arial" w:hAnsi="Arial" w:cs="Arial"/>
            <w:color w:val="000000"/>
            <w:sz w:val="21"/>
            <w:szCs w:val="21"/>
            <w:shd w:val="clear" w:color="auto" w:fill="FFFFFF"/>
          </w:rPr>
          <w:delText xml:space="preserve">Uit FO: </w:delText>
        </w:r>
      </w:del>
    </w:p>
    <w:p w14:paraId="0699D0FF" w14:textId="4A701743" w:rsidR="00871EFF" w:rsidDel="002B25C7" w:rsidRDefault="00871EFF">
      <w:pPr>
        <w:pStyle w:val="Heading1"/>
        <w:rPr>
          <w:del w:id="999" w:author="Bart Molenaar" w:date="2024-02-27T10:33:00Z"/>
          <w:rFonts w:ascii="Arial" w:hAnsi="Arial" w:cs="Arial"/>
          <w:color w:val="000000"/>
          <w:sz w:val="21"/>
          <w:szCs w:val="21"/>
        </w:rPr>
        <w:pPrChange w:id="1000" w:author="Bart Molenaar" w:date="2024-03-22T11:54:00Z">
          <w:pPr>
            <w:pStyle w:val="Heading4"/>
            <w:shd w:val="clear" w:color="auto" w:fill="FFFFFF"/>
            <w:spacing w:before="72"/>
          </w:pPr>
        </w:pPrChange>
      </w:pPr>
      <w:del w:id="1001" w:author="Bart Molenaar" w:date="2024-02-27T10:33:00Z">
        <w:r w:rsidDel="002B25C7">
          <w:rPr>
            <w:rStyle w:val="mw-headline-number"/>
            <w:rFonts w:ascii="Arial" w:hAnsi="Arial" w:cs="Arial"/>
            <w:color w:val="000000"/>
            <w:sz w:val="21"/>
            <w:szCs w:val="21"/>
          </w:rPr>
          <w:delText>5.3.2.4</w:delText>
        </w:r>
        <w:r w:rsidDel="002B25C7">
          <w:rPr>
            <w:rStyle w:val="mw-headline"/>
            <w:rFonts w:ascii="Arial" w:hAnsi="Arial" w:cs="Arial"/>
            <w:color w:val="000000"/>
            <w:sz w:val="21"/>
            <w:szCs w:val="21"/>
          </w:rPr>
          <w:delText> Regels van het overrulen opgesomd</w:delText>
        </w:r>
      </w:del>
    </w:p>
    <w:p w14:paraId="7036970B" w14:textId="7EF39B9E" w:rsidR="0025217F" w:rsidDel="002B25C7" w:rsidRDefault="00871EFF">
      <w:pPr>
        <w:pStyle w:val="Heading1"/>
        <w:rPr>
          <w:del w:id="1002" w:author="Bart Molenaar" w:date="2024-02-27T10:33:00Z"/>
          <w:rFonts w:ascii="Arial" w:hAnsi="Arial" w:cs="Arial"/>
          <w:color w:val="000000"/>
          <w:sz w:val="21"/>
          <w:szCs w:val="21"/>
          <w:shd w:val="clear" w:color="auto" w:fill="FFFFFF"/>
        </w:rPr>
        <w:pPrChange w:id="1003" w:author="Bart Molenaar" w:date="2024-03-22T11:54:00Z">
          <w:pPr/>
        </w:pPrChange>
      </w:pPr>
      <w:del w:id="1004" w:author="Bart Molenaar" w:date="2024-02-27T10:33:00Z">
        <w:r w:rsidDel="002B25C7">
          <w:rPr>
            <w:rFonts w:ascii="Arial" w:hAnsi="Arial" w:cs="Arial"/>
            <w:color w:val="000000"/>
            <w:sz w:val="21"/>
            <w:szCs w:val="21"/>
            <w:shd w:val="clear" w:color="auto" w:fill="FFFFFF"/>
          </w:rPr>
          <w:delText xml:space="preserve">* </w:delText>
        </w:r>
        <w:r w:rsidR="002373C1" w:rsidDel="002B25C7">
          <w:rPr>
            <w:rFonts w:ascii="Arial" w:hAnsi="Arial" w:cs="Arial"/>
            <w:color w:val="000000"/>
            <w:sz w:val="21"/>
            <w:szCs w:val="21"/>
            <w:shd w:val="clear" w:color="auto" w:fill="FFFFFF"/>
          </w:rPr>
          <w:delText>Een nieuwe medicatie- of toedieningsafspraak overrulet altijd de bouwstenen van het type medicatiegebruik. Ongeacht of deze behoort bij de MA of TA die wordt gewijzigd, gestopt of geannuleerd</w:delText>
        </w:r>
      </w:del>
    </w:p>
    <w:p w14:paraId="4A98EB10" w14:textId="16C9BB3F" w:rsidR="00F10604" w:rsidDel="002B25C7" w:rsidRDefault="00F10604">
      <w:pPr>
        <w:pStyle w:val="Heading1"/>
        <w:rPr>
          <w:del w:id="1005" w:author="Bart Molenaar" w:date="2024-02-27T10:33:00Z"/>
          <w:rFonts w:ascii="Arial" w:hAnsi="Arial" w:cs="Arial"/>
          <w:color w:val="000000"/>
          <w:sz w:val="21"/>
          <w:szCs w:val="21"/>
          <w:shd w:val="clear" w:color="auto" w:fill="FFFFFF"/>
        </w:rPr>
        <w:pPrChange w:id="1006" w:author="Bart Molenaar" w:date="2024-03-22T11:54:00Z">
          <w:pPr/>
        </w:pPrChange>
      </w:pPr>
      <w:del w:id="1007" w:author="Bart Molenaar" w:date="2024-02-27T10:33:00Z">
        <w:r w:rsidDel="002B25C7">
          <w:rPr>
            <w:rFonts w:ascii="Arial" w:hAnsi="Arial" w:cs="Arial"/>
            <w:color w:val="000000"/>
            <w:sz w:val="21"/>
            <w:szCs w:val="21"/>
            <w:shd w:val="clear" w:color="auto" w:fill="FFFFFF"/>
          </w:rPr>
          <w:delText>Dat betekent dat elke registratie van een MA/TA (ook toekomstige!) deze het medicatiegebruik behorende in de MBH-ID overruled.</w:delText>
        </w:r>
      </w:del>
    </w:p>
    <w:p w14:paraId="0A0A339F" w14:textId="4C4DAE01" w:rsidR="006B396C" w:rsidDel="002B25C7" w:rsidRDefault="006B396C">
      <w:pPr>
        <w:pStyle w:val="Heading1"/>
        <w:rPr>
          <w:del w:id="1008" w:author="Bart Molenaar" w:date="2024-02-27T10:33:00Z"/>
          <w:rFonts w:ascii="Arial" w:hAnsi="Arial" w:cs="Arial"/>
          <w:color w:val="000000"/>
          <w:sz w:val="21"/>
          <w:szCs w:val="21"/>
          <w:shd w:val="clear" w:color="auto" w:fill="FFFFFF"/>
        </w:rPr>
        <w:pPrChange w:id="1009" w:author="Bart Molenaar" w:date="2024-03-22T11:54:00Z">
          <w:pPr/>
        </w:pPrChange>
      </w:pPr>
      <w:del w:id="1010" w:author="Bart Molenaar" w:date="2024-02-27T10:33:00Z">
        <w:r w:rsidDel="002B25C7">
          <w:rPr>
            <w:rFonts w:ascii="Arial" w:hAnsi="Arial" w:cs="Arial"/>
            <w:color w:val="000000"/>
            <w:sz w:val="21"/>
            <w:szCs w:val="21"/>
            <w:shd w:val="clear" w:color="auto" w:fill="FFFFFF"/>
          </w:rPr>
          <w:delText>Daarom de check op de nieuwste MA/TA</w:delText>
        </w:r>
        <w:r w:rsidR="00B54359" w:rsidDel="002B25C7">
          <w:rPr>
            <w:rFonts w:ascii="Arial" w:hAnsi="Arial" w:cs="Arial"/>
            <w:color w:val="000000"/>
            <w:sz w:val="21"/>
            <w:szCs w:val="21"/>
            <w:shd w:val="clear" w:color="auto" w:fill="FFFFFF"/>
          </w:rPr>
          <w:delText xml:space="preserve">. Als er een nieuwere </w:delText>
        </w:r>
        <w:r w:rsidR="00AF5BDC" w:rsidDel="002B25C7">
          <w:rPr>
            <w:rFonts w:ascii="Arial" w:hAnsi="Arial" w:cs="Arial"/>
            <w:color w:val="000000"/>
            <w:sz w:val="21"/>
            <w:szCs w:val="21"/>
            <w:shd w:val="clear" w:color="auto" w:fill="FFFFFF"/>
          </w:rPr>
          <w:delText>bouwsteen is, dan worden alle MGB registratie overruled, zelfs wanneer dit gaat over een registratie t.a.v.</w:delText>
        </w:r>
        <w:r w:rsidR="003C75DC" w:rsidDel="002B25C7">
          <w:rPr>
            <w:rFonts w:ascii="Arial" w:hAnsi="Arial" w:cs="Arial"/>
            <w:color w:val="000000"/>
            <w:sz w:val="21"/>
            <w:szCs w:val="21"/>
            <w:shd w:val="clear" w:color="auto" w:fill="FFFFFF"/>
          </w:rPr>
          <w:delText xml:space="preserve"> een parallelle TA.</w:delText>
        </w:r>
      </w:del>
    </w:p>
    <w:p w14:paraId="0700F1AD" w14:textId="73E1DC4C" w:rsidR="00916E4A" w:rsidRPr="000F2582" w:rsidDel="002B25C7" w:rsidRDefault="00916E4A">
      <w:pPr>
        <w:pStyle w:val="Heading1"/>
        <w:rPr>
          <w:del w:id="1011" w:author="Bart Molenaar" w:date="2024-02-27T10:33:00Z"/>
          <w:rFonts w:ascii="Arial" w:hAnsi="Arial" w:cs="Arial"/>
          <w:b/>
          <w:bCs/>
          <w:color w:val="000000"/>
          <w:sz w:val="21"/>
          <w:szCs w:val="21"/>
          <w:shd w:val="clear" w:color="auto" w:fill="FFFFFF"/>
        </w:rPr>
        <w:pPrChange w:id="1012" w:author="Bart Molenaar" w:date="2024-03-22T11:54:00Z">
          <w:pPr/>
        </w:pPrChange>
      </w:pPr>
      <w:del w:id="1013" w:author="Bart Molenaar" w:date="2024-02-27T10:33:00Z">
        <w:r w:rsidRPr="000F2582" w:rsidDel="002B25C7">
          <w:rPr>
            <w:rFonts w:ascii="Arial" w:hAnsi="Arial" w:cs="Arial"/>
            <w:b/>
            <w:bCs/>
            <w:color w:val="000000"/>
            <w:sz w:val="21"/>
            <w:szCs w:val="21"/>
            <w:shd w:val="clear" w:color="auto" w:fill="FFFFFF"/>
          </w:rPr>
          <w:delText>Indien NEE:</w:delText>
        </w:r>
      </w:del>
    </w:p>
    <w:p w14:paraId="782F11A4" w14:textId="7440375D" w:rsidR="00785523" w:rsidDel="002B25C7" w:rsidRDefault="00916E4A">
      <w:pPr>
        <w:pStyle w:val="Heading1"/>
        <w:rPr>
          <w:del w:id="1014" w:author="Bart Molenaar" w:date="2024-02-27T10:33:00Z"/>
          <w:rFonts w:ascii="Arial" w:hAnsi="Arial" w:cs="Arial"/>
          <w:color w:val="000000"/>
          <w:sz w:val="21"/>
          <w:szCs w:val="21"/>
          <w:shd w:val="clear" w:color="auto" w:fill="FFFFFF"/>
        </w:rPr>
        <w:pPrChange w:id="1015" w:author="Bart Molenaar" w:date="2024-03-22T11:54:00Z">
          <w:pPr/>
        </w:pPrChange>
      </w:pPr>
      <w:del w:id="1016" w:author="Bart Molenaar" w:date="2024-02-27T10:33:00Z">
        <w:r w:rsidDel="002B25C7">
          <w:rPr>
            <w:rFonts w:ascii="Arial" w:hAnsi="Arial" w:cs="Arial"/>
            <w:color w:val="000000"/>
            <w:sz w:val="21"/>
            <w:szCs w:val="21"/>
            <w:shd w:val="clear" w:color="auto" w:fill="FFFFFF"/>
          </w:rPr>
          <w:delText>In dit geval is er wél een verwijzing vanuit de MGB naar de MA/TA</w:delText>
        </w:r>
        <w:r w:rsidR="00785523" w:rsidDel="002B25C7">
          <w:rPr>
            <w:rFonts w:ascii="Arial" w:hAnsi="Arial" w:cs="Arial"/>
            <w:color w:val="000000"/>
            <w:sz w:val="21"/>
            <w:szCs w:val="21"/>
            <w:shd w:val="clear" w:color="auto" w:fill="FFFFFF"/>
          </w:rPr>
          <w:delText>. Alleen staat deze verwijzing niet op de checklist.</w:delText>
        </w:r>
        <w:r w:rsidR="00785523" w:rsidDel="002B25C7">
          <w:rPr>
            <w:rFonts w:ascii="Arial" w:hAnsi="Arial" w:cs="Arial"/>
            <w:color w:val="000000"/>
            <w:sz w:val="21"/>
            <w:szCs w:val="21"/>
            <w:shd w:val="clear" w:color="auto" w:fill="FFFFFF"/>
          </w:rPr>
          <w:br/>
          <w:delText>Dat kan betekenen:</w:delText>
        </w:r>
      </w:del>
    </w:p>
    <w:p w14:paraId="533D8C93" w14:textId="24E51506" w:rsidR="00785523" w:rsidDel="002B25C7" w:rsidRDefault="00785523">
      <w:pPr>
        <w:pStyle w:val="Heading1"/>
        <w:rPr>
          <w:del w:id="1017" w:author="Bart Molenaar" w:date="2024-02-27T10:33:00Z"/>
          <w:rFonts w:ascii="Arial" w:hAnsi="Arial" w:cs="Arial"/>
          <w:color w:val="000000"/>
          <w:sz w:val="21"/>
          <w:szCs w:val="21"/>
          <w:shd w:val="clear" w:color="auto" w:fill="FFFFFF"/>
        </w:rPr>
        <w:pPrChange w:id="1018" w:author="Bart Molenaar" w:date="2024-03-22T11:54:00Z">
          <w:pPr>
            <w:pStyle w:val="ListParagraph"/>
            <w:numPr>
              <w:numId w:val="15"/>
            </w:numPr>
            <w:ind w:hanging="360"/>
          </w:pPr>
        </w:pPrChange>
      </w:pPr>
      <w:del w:id="1019" w:author="Bart Molenaar" w:date="2024-02-27T10:33:00Z">
        <w:r w:rsidDel="002B25C7">
          <w:rPr>
            <w:rFonts w:ascii="Arial" w:hAnsi="Arial" w:cs="Arial"/>
            <w:color w:val="000000"/>
            <w:sz w:val="21"/>
            <w:szCs w:val="21"/>
            <w:shd w:val="clear" w:color="auto" w:fill="FFFFFF"/>
          </w:rPr>
          <w:delText>De MGB verwijst naar een MA of TA die nieuwer is</w:delText>
        </w:r>
        <w:r w:rsidR="001346F8" w:rsidDel="002B25C7">
          <w:rPr>
            <w:rFonts w:ascii="Arial" w:hAnsi="Arial" w:cs="Arial"/>
            <w:color w:val="000000"/>
            <w:sz w:val="21"/>
            <w:szCs w:val="21"/>
            <w:shd w:val="clear" w:color="auto" w:fill="FFFFFF"/>
          </w:rPr>
          <w:delText>, maar die kennelijk niet is opgeleverd.</w:delText>
        </w:r>
      </w:del>
    </w:p>
    <w:p w14:paraId="78629992" w14:textId="175DC220" w:rsidR="00D52BEA" w:rsidDel="002B25C7" w:rsidRDefault="00D52BEA">
      <w:pPr>
        <w:pStyle w:val="Heading1"/>
        <w:rPr>
          <w:del w:id="1020" w:author="Bart Molenaar" w:date="2024-02-27T10:33:00Z"/>
          <w:rFonts w:ascii="Arial" w:hAnsi="Arial" w:cs="Arial"/>
          <w:color w:val="000000"/>
          <w:sz w:val="21"/>
          <w:szCs w:val="21"/>
          <w:shd w:val="clear" w:color="auto" w:fill="FFFFFF"/>
        </w:rPr>
        <w:pPrChange w:id="1021" w:author="Bart Molenaar" w:date="2024-03-22T11:54:00Z">
          <w:pPr>
            <w:pStyle w:val="ListParagraph"/>
            <w:numPr>
              <w:numId w:val="15"/>
            </w:numPr>
            <w:ind w:hanging="360"/>
          </w:pPr>
        </w:pPrChange>
      </w:pPr>
      <w:del w:id="1022" w:author="Bart Molenaar" w:date="2024-02-27T10:33:00Z">
        <w:r w:rsidDel="002B25C7">
          <w:rPr>
            <w:rFonts w:ascii="Arial" w:hAnsi="Arial" w:cs="Arial"/>
            <w:color w:val="000000"/>
            <w:sz w:val="21"/>
            <w:szCs w:val="21"/>
            <w:shd w:val="clear" w:color="auto" w:fill="FFFFFF"/>
          </w:rPr>
          <w:delText xml:space="preserve">De MGB verwijst naar een MA of TA die ouder is, maar waarbij het MGB is geregistreerd nadat er al een nieuwe MA of TA is </w:delText>
        </w:r>
        <w:r w:rsidR="0020568A" w:rsidDel="002B25C7">
          <w:rPr>
            <w:rFonts w:ascii="Arial" w:hAnsi="Arial" w:cs="Arial"/>
            <w:color w:val="000000"/>
            <w:sz w:val="21"/>
            <w:szCs w:val="21"/>
            <w:shd w:val="clear" w:color="auto" w:fill="FFFFFF"/>
          </w:rPr>
          <w:delText>aangemaakt.</w:delText>
        </w:r>
      </w:del>
    </w:p>
    <w:p w14:paraId="2CFAAEA6" w14:textId="56EC79D3" w:rsidR="001346F8" w:rsidDel="002B25C7" w:rsidRDefault="0026558B">
      <w:pPr>
        <w:pStyle w:val="Heading1"/>
        <w:rPr>
          <w:del w:id="1023" w:author="Bart Molenaar" w:date="2024-02-27T10:33:00Z"/>
          <w:rFonts w:ascii="Arial" w:hAnsi="Arial" w:cs="Arial"/>
          <w:color w:val="000000"/>
          <w:sz w:val="21"/>
          <w:szCs w:val="21"/>
          <w:shd w:val="clear" w:color="auto" w:fill="FFFFFF"/>
        </w:rPr>
        <w:pPrChange w:id="1024" w:author="Bart Molenaar" w:date="2024-03-22T11:54:00Z">
          <w:pPr/>
        </w:pPrChange>
      </w:pPr>
      <w:del w:id="1025" w:author="Bart Molenaar" w:date="2024-02-27T10:33:00Z">
        <w:r w:rsidDel="002B25C7">
          <w:rPr>
            <w:rFonts w:ascii="Arial" w:hAnsi="Arial" w:cs="Arial"/>
            <w:color w:val="000000"/>
            <w:sz w:val="21"/>
            <w:szCs w:val="21"/>
            <w:shd w:val="clear" w:color="auto" w:fill="FFFFFF"/>
          </w:rPr>
          <w:delText>Actie</w:delText>
        </w:r>
      </w:del>
    </w:p>
    <w:p w14:paraId="1B880CA2" w14:textId="4772F26D" w:rsidR="0026558B" w:rsidDel="002B25C7" w:rsidRDefault="0026558B">
      <w:pPr>
        <w:pStyle w:val="Heading1"/>
        <w:rPr>
          <w:del w:id="1026" w:author="Bart Molenaar" w:date="2024-02-27T10:33:00Z"/>
          <w:rFonts w:ascii="Arial" w:hAnsi="Arial" w:cs="Arial"/>
          <w:color w:val="000000"/>
          <w:sz w:val="21"/>
          <w:szCs w:val="21"/>
          <w:shd w:val="clear" w:color="auto" w:fill="FFFFFF"/>
        </w:rPr>
        <w:pPrChange w:id="1027" w:author="Bart Molenaar" w:date="2024-03-22T11:54:00Z">
          <w:pPr>
            <w:pStyle w:val="ListParagraph"/>
            <w:numPr>
              <w:numId w:val="16"/>
            </w:numPr>
            <w:ind w:hanging="360"/>
          </w:pPr>
        </w:pPrChange>
      </w:pPr>
      <w:del w:id="1028" w:author="Bart Molenaar" w:date="2024-02-27T10:33:00Z">
        <w:r w:rsidDel="002B25C7">
          <w:rPr>
            <w:rFonts w:ascii="Arial" w:hAnsi="Arial" w:cs="Arial"/>
            <w:color w:val="000000"/>
            <w:sz w:val="21"/>
            <w:szCs w:val="21"/>
            <w:shd w:val="clear" w:color="auto" w:fill="FFFFFF"/>
          </w:rPr>
          <w:delText>Bekijk in de totale opgevraagde set of de gerefereerde MA/TA wel is opgeleverd, maar door de afleidingsregels niet meer op de checklist staat</w:delText>
        </w:r>
        <w:r w:rsidR="00556404" w:rsidDel="002B25C7">
          <w:rPr>
            <w:rFonts w:ascii="Arial" w:hAnsi="Arial" w:cs="Arial"/>
            <w:color w:val="000000"/>
            <w:sz w:val="21"/>
            <w:szCs w:val="21"/>
            <w:shd w:val="clear" w:color="auto" w:fill="FFFFFF"/>
          </w:rPr>
          <w:delText>.</w:delText>
        </w:r>
        <w:r w:rsidR="00556404" w:rsidDel="002B25C7">
          <w:rPr>
            <w:rFonts w:ascii="Arial" w:hAnsi="Arial" w:cs="Arial"/>
            <w:color w:val="000000"/>
            <w:sz w:val="21"/>
            <w:szCs w:val="21"/>
            <w:shd w:val="clear" w:color="auto" w:fill="FFFFFF"/>
          </w:rPr>
          <w:br/>
          <w:delText>In dat geval is het MGB niet meer actueel.</w:delText>
        </w:r>
      </w:del>
    </w:p>
    <w:p w14:paraId="7DD22226" w14:textId="4DA44EF9" w:rsidR="00556404" w:rsidDel="002B25C7" w:rsidRDefault="00556404">
      <w:pPr>
        <w:pStyle w:val="Heading1"/>
        <w:rPr>
          <w:del w:id="1029" w:author="Bart Molenaar" w:date="2024-02-27T10:33:00Z"/>
          <w:rFonts w:ascii="Arial" w:hAnsi="Arial" w:cs="Arial"/>
          <w:color w:val="000000"/>
          <w:sz w:val="21"/>
          <w:szCs w:val="21"/>
          <w:shd w:val="clear" w:color="auto" w:fill="FFFFFF"/>
        </w:rPr>
        <w:pPrChange w:id="1030" w:author="Bart Molenaar" w:date="2024-03-22T11:54:00Z">
          <w:pPr>
            <w:pStyle w:val="ListParagraph"/>
            <w:numPr>
              <w:numId w:val="16"/>
            </w:numPr>
            <w:ind w:hanging="360"/>
          </w:pPr>
        </w:pPrChange>
      </w:pPr>
      <w:del w:id="1031" w:author="Bart Molenaar" w:date="2024-02-27T10:33:00Z">
        <w:r w:rsidDel="002B25C7">
          <w:rPr>
            <w:rFonts w:ascii="Arial" w:hAnsi="Arial" w:cs="Arial"/>
            <w:color w:val="000000"/>
            <w:sz w:val="21"/>
            <w:szCs w:val="21"/>
            <w:shd w:val="clear" w:color="auto" w:fill="FFFFFF"/>
          </w:rPr>
          <w:delText>Als deze niet in de originele dataset staat kan:</w:delText>
        </w:r>
      </w:del>
    </w:p>
    <w:p w14:paraId="2B21A609" w14:textId="4642A93E" w:rsidR="00556404" w:rsidDel="002B25C7" w:rsidRDefault="00556404">
      <w:pPr>
        <w:pStyle w:val="Heading1"/>
        <w:rPr>
          <w:del w:id="1032" w:author="Bart Molenaar" w:date="2024-02-27T10:33:00Z"/>
          <w:rFonts w:ascii="Arial" w:hAnsi="Arial" w:cs="Arial"/>
          <w:color w:val="000000"/>
          <w:sz w:val="21"/>
          <w:szCs w:val="21"/>
          <w:shd w:val="clear" w:color="auto" w:fill="FFFFFF"/>
        </w:rPr>
        <w:pPrChange w:id="1033" w:author="Bart Molenaar" w:date="2024-03-22T11:54:00Z">
          <w:pPr>
            <w:pStyle w:val="ListParagraph"/>
            <w:numPr>
              <w:ilvl w:val="1"/>
              <w:numId w:val="16"/>
            </w:numPr>
            <w:ind w:left="1440" w:hanging="360"/>
          </w:pPr>
        </w:pPrChange>
      </w:pPr>
      <w:del w:id="1034" w:author="Bart Molenaar" w:date="2024-02-27T10:33:00Z">
        <w:r w:rsidDel="002B25C7">
          <w:rPr>
            <w:rFonts w:ascii="Arial" w:hAnsi="Arial" w:cs="Arial"/>
            <w:color w:val="000000"/>
            <w:sz w:val="21"/>
            <w:szCs w:val="21"/>
            <w:shd w:val="clear" w:color="auto" w:fill="FFFFFF"/>
          </w:rPr>
          <w:delText>Er meer historie worden opgevraagd, al dan niet met de referentie naar MBH-ID, etc</w:delText>
        </w:r>
        <w:r w:rsidR="0098022E" w:rsidDel="002B25C7">
          <w:rPr>
            <w:rFonts w:ascii="Arial" w:hAnsi="Arial" w:cs="Arial"/>
            <w:color w:val="000000"/>
            <w:sz w:val="21"/>
            <w:szCs w:val="21"/>
            <w:shd w:val="clear" w:color="auto" w:fill="FFFFFF"/>
          </w:rPr>
          <w:delText>.</w:delText>
        </w:r>
      </w:del>
    </w:p>
    <w:p w14:paraId="54DFE0DC" w14:textId="2BA1DA5D" w:rsidR="006A475D" w:rsidRPr="003A0563" w:rsidRDefault="0098022E">
      <w:pPr>
        <w:pStyle w:val="Heading1"/>
        <w:rPr>
          <w:rFonts w:ascii="Arial" w:hAnsi="Arial" w:cs="Arial"/>
          <w:color w:val="000000"/>
          <w:sz w:val="21"/>
          <w:szCs w:val="21"/>
          <w:shd w:val="clear" w:color="auto" w:fill="FFFFFF"/>
        </w:rPr>
        <w:pPrChange w:id="1035" w:author="Bart Molenaar" w:date="2024-03-22T11:54:00Z">
          <w:pPr>
            <w:pStyle w:val="ListParagraph"/>
            <w:numPr>
              <w:ilvl w:val="1"/>
              <w:numId w:val="16"/>
            </w:numPr>
            <w:ind w:left="1440" w:hanging="360"/>
          </w:pPr>
        </w:pPrChange>
      </w:pPr>
      <w:del w:id="1036" w:author="Bart Molenaar" w:date="2024-02-27T10:33:00Z">
        <w:r w:rsidDel="002B25C7">
          <w:rPr>
            <w:rFonts w:ascii="Arial" w:hAnsi="Arial" w:cs="Arial"/>
            <w:color w:val="000000"/>
            <w:sz w:val="21"/>
            <w:szCs w:val="21"/>
            <w:shd w:val="clear" w:color="auto" w:fill="FFFFFF"/>
          </w:rPr>
          <w:delText>De beoordeling aan de zorgverlener laten.</w:delText>
        </w:r>
        <w:r w:rsidDel="002B25C7">
          <w:rPr>
            <w:rFonts w:ascii="Arial" w:hAnsi="Arial" w:cs="Arial"/>
            <w:color w:val="000000"/>
            <w:sz w:val="21"/>
            <w:szCs w:val="21"/>
            <w:shd w:val="clear" w:color="auto" w:fill="FFFFFF"/>
          </w:rPr>
          <w:br/>
          <w:delText>Dat kan ook betekenen dat er een nieuwere MGB is vastgelegd door een ZV of Patient</w:delText>
        </w:r>
        <w:r w:rsidR="00474CB7" w:rsidDel="002B25C7">
          <w:rPr>
            <w:rFonts w:ascii="Arial" w:hAnsi="Arial" w:cs="Arial"/>
            <w:color w:val="000000"/>
            <w:sz w:val="21"/>
            <w:szCs w:val="21"/>
            <w:shd w:val="clear" w:color="auto" w:fill="FFFFFF"/>
          </w:rPr>
          <w:delText xml:space="preserve"> die elkaar niet automatisch overrulen, maar wel helpen in de beoordeling.</w:delText>
        </w:r>
        <w:r w:rsidR="003C75DC" w:rsidDel="002B25C7">
          <w:rPr>
            <w:rFonts w:ascii="Arial" w:hAnsi="Arial" w:cs="Arial"/>
            <w:color w:val="000000"/>
            <w:sz w:val="21"/>
            <w:szCs w:val="21"/>
            <w:shd w:val="clear" w:color="auto" w:fill="FFFFFF"/>
          </w:rPr>
          <w:br/>
        </w:r>
      </w:del>
    </w:p>
    <w:sectPr w:rsidR="006A475D" w:rsidRPr="003A0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549"/>
    <w:multiLevelType w:val="hybridMultilevel"/>
    <w:tmpl w:val="FCFAB2D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F423DF"/>
    <w:multiLevelType w:val="hybridMultilevel"/>
    <w:tmpl w:val="D88C2F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7B7188"/>
    <w:multiLevelType w:val="hybridMultilevel"/>
    <w:tmpl w:val="9C24BA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0D28E7"/>
    <w:multiLevelType w:val="hybridMultilevel"/>
    <w:tmpl w:val="C5E2F04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4A06594"/>
    <w:multiLevelType w:val="hybridMultilevel"/>
    <w:tmpl w:val="0E6EF020"/>
    <w:lvl w:ilvl="0" w:tplc="5042771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DE54D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AA6E32"/>
    <w:multiLevelType w:val="multilevel"/>
    <w:tmpl w:val="A5CC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25FD8"/>
    <w:multiLevelType w:val="hybridMultilevel"/>
    <w:tmpl w:val="643A9A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3E070B1"/>
    <w:multiLevelType w:val="hybridMultilevel"/>
    <w:tmpl w:val="138EAC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8C3008"/>
    <w:multiLevelType w:val="hybridMultilevel"/>
    <w:tmpl w:val="8A5C61AC"/>
    <w:lvl w:ilvl="0" w:tplc="AFBC4E26">
      <w:start w:val="1"/>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D5588A"/>
    <w:multiLevelType w:val="hybridMultilevel"/>
    <w:tmpl w:val="5D5CF382"/>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2633A98"/>
    <w:multiLevelType w:val="hybridMultilevel"/>
    <w:tmpl w:val="19CC046E"/>
    <w:lvl w:ilvl="0" w:tplc="FE20AB3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4FD168F"/>
    <w:multiLevelType w:val="hybridMultilevel"/>
    <w:tmpl w:val="A1F8512C"/>
    <w:lvl w:ilvl="0" w:tplc="1A684A5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3" w15:restartNumberingAfterBreak="0">
    <w:nsid w:val="38B37B9C"/>
    <w:multiLevelType w:val="hybridMultilevel"/>
    <w:tmpl w:val="D1D0B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E570CC"/>
    <w:multiLevelType w:val="multilevel"/>
    <w:tmpl w:val="421E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BE64F7"/>
    <w:multiLevelType w:val="hybridMultilevel"/>
    <w:tmpl w:val="6590A2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DF01C0F"/>
    <w:multiLevelType w:val="hybridMultilevel"/>
    <w:tmpl w:val="9C24BAA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2FE767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15:restartNumberingAfterBreak="0">
    <w:nsid w:val="7325314D"/>
    <w:multiLevelType w:val="hybridMultilevel"/>
    <w:tmpl w:val="0936AC2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5546835"/>
    <w:multiLevelType w:val="hybridMultilevel"/>
    <w:tmpl w:val="189EA3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CD540A5"/>
    <w:multiLevelType w:val="hybridMultilevel"/>
    <w:tmpl w:val="1570A802"/>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10566024">
    <w:abstractNumId w:val="14"/>
  </w:num>
  <w:num w:numId="2" w16cid:durableId="2076782631">
    <w:abstractNumId w:val="12"/>
  </w:num>
  <w:num w:numId="3" w16cid:durableId="80611551">
    <w:abstractNumId w:val="11"/>
  </w:num>
  <w:num w:numId="4" w16cid:durableId="1957518322">
    <w:abstractNumId w:val="4"/>
  </w:num>
  <w:num w:numId="5" w16cid:durableId="1828278744">
    <w:abstractNumId w:val="5"/>
  </w:num>
  <w:num w:numId="6" w16cid:durableId="1256747211">
    <w:abstractNumId w:val="17"/>
  </w:num>
  <w:num w:numId="7" w16cid:durableId="385616197">
    <w:abstractNumId w:val="9"/>
  </w:num>
  <w:num w:numId="8" w16cid:durableId="1259487545">
    <w:abstractNumId w:val="3"/>
  </w:num>
  <w:num w:numId="9" w16cid:durableId="239558722">
    <w:abstractNumId w:val="0"/>
  </w:num>
  <w:num w:numId="10" w16cid:durableId="599215374">
    <w:abstractNumId w:val="16"/>
  </w:num>
  <w:num w:numId="11" w16cid:durableId="1163086285">
    <w:abstractNumId w:val="19"/>
  </w:num>
  <w:num w:numId="12" w16cid:durableId="793332373">
    <w:abstractNumId w:val="2"/>
  </w:num>
  <w:num w:numId="13" w16cid:durableId="1573078851">
    <w:abstractNumId w:val="1"/>
  </w:num>
  <w:num w:numId="14" w16cid:durableId="1634746305">
    <w:abstractNumId w:val="7"/>
  </w:num>
  <w:num w:numId="15" w16cid:durableId="957099777">
    <w:abstractNumId w:val="18"/>
  </w:num>
  <w:num w:numId="16" w16cid:durableId="1935741536">
    <w:abstractNumId w:val="10"/>
  </w:num>
  <w:num w:numId="17" w16cid:durableId="371198629">
    <w:abstractNumId w:val="8"/>
  </w:num>
  <w:num w:numId="18" w16cid:durableId="1166936562">
    <w:abstractNumId w:val="13"/>
  </w:num>
  <w:num w:numId="19" w16cid:durableId="1084566878">
    <w:abstractNumId w:val="6"/>
  </w:num>
  <w:num w:numId="20" w16cid:durableId="1625110486">
    <w:abstractNumId w:val="15"/>
  </w:num>
  <w:num w:numId="21" w16cid:durableId="97355663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t Molenaar">
    <w15:presenceInfo w15:providerId="AD" w15:userId="S::molenaar@VZVZ.nl::8fb5192a-a4f0-4970-8d9e-9e621a1b92d1"/>
  </w15:person>
  <w15:person w15:author="Bart Molenaar [2]">
    <w15:presenceInfo w15:providerId="Windows Live" w15:userId="cf1dd7149b6b13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DD"/>
    <w:rsid w:val="0000006A"/>
    <w:rsid w:val="0000273B"/>
    <w:rsid w:val="00003F30"/>
    <w:rsid w:val="000138BD"/>
    <w:rsid w:val="00015D23"/>
    <w:rsid w:val="00017C90"/>
    <w:rsid w:val="00021F5B"/>
    <w:rsid w:val="000309F0"/>
    <w:rsid w:val="000315D6"/>
    <w:rsid w:val="000422F7"/>
    <w:rsid w:val="0004620E"/>
    <w:rsid w:val="00051485"/>
    <w:rsid w:val="0005476E"/>
    <w:rsid w:val="0005590A"/>
    <w:rsid w:val="000564EA"/>
    <w:rsid w:val="00060003"/>
    <w:rsid w:val="000611A0"/>
    <w:rsid w:val="00066AC1"/>
    <w:rsid w:val="00070458"/>
    <w:rsid w:val="000704A3"/>
    <w:rsid w:val="0007092D"/>
    <w:rsid w:val="00075504"/>
    <w:rsid w:val="0007629E"/>
    <w:rsid w:val="000877F3"/>
    <w:rsid w:val="00093FFE"/>
    <w:rsid w:val="00096856"/>
    <w:rsid w:val="000A4351"/>
    <w:rsid w:val="000A7FFA"/>
    <w:rsid w:val="000B0081"/>
    <w:rsid w:val="000B7969"/>
    <w:rsid w:val="000C3D13"/>
    <w:rsid w:val="000C40F5"/>
    <w:rsid w:val="000C4C6E"/>
    <w:rsid w:val="000D1A21"/>
    <w:rsid w:val="000D2CF8"/>
    <w:rsid w:val="000D563D"/>
    <w:rsid w:val="000D7CA5"/>
    <w:rsid w:val="000E0DE8"/>
    <w:rsid w:val="000E778C"/>
    <w:rsid w:val="000F2582"/>
    <w:rsid w:val="000F5EB8"/>
    <w:rsid w:val="001017F3"/>
    <w:rsid w:val="00102617"/>
    <w:rsid w:val="00110C6A"/>
    <w:rsid w:val="00111947"/>
    <w:rsid w:val="00113E28"/>
    <w:rsid w:val="00120A50"/>
    <w:rsid w:val="001222F1"/>
    <w:rsid w:val="00122B68"/>
    <w:rsid w:val="001232EB"/>
    <w:rsid w:val="00124A5B"/>
    <w:rsid w:val="00125C71"/>
    <w:rsid w:val="001302B5"/>
    <w:rsid w:val="001310AC"/>
    <w:rsid w:val="00132225"/>
    <w:rsid w:val="001346F8"/>
    <w:rsid w:val="001376C6"/>
    <w:rsid w:val="00140D01"/>
    <w:rsid w:val="0014361C"/>
    <w:rsid w:val="00144E49"/>
    <w:rsid w:val="0014568A"/>
    <w:rsid w:val="00150917"/>
    <w:rsid w:val="00151FE1"/>
    <w:rsid w:val="00153BF8"/>
    <w:rsid w:val="00153C34"/>
    <w:rsid w:val="00153DAC"/>
    <w:rsid w:val="0015719A"/>
    <w:rsid w:val="001572C1"/>
    <w:rsid w:val="001578C8"/>
    <w:rsid w:val="00174EAB"/>
    <w:rsid w:val="00176684"/>
    <w:rsid w:val="001775F1"/>
    <w:rsid w:val="00184E8C"/>
    <w:rsid w:val="00185123"/>
    <w:rsid w:val="00190DF7"/>
    <w:rsid w:val="00193E32"/>
    <w:rsid w:val="00197018"/>
    <w:rsid w:val="001A029F"/>
    <w:rsid w:val="001A1E20"/>
    <w:rsid w:val="001A5507"/>
    <w:rsid w:val="001A56A8"/>
    <w:rsid w:val="001B5E51"/>
    <w:rsid w:val="001B6455"/>
    <w:rsid w:val="001C2624"/>
    <w:rsid w:val="001C2713"/>
    <w:rsid w:val="001C2CB9"/>
    <w:rsid w:val="001C48BB"/>
    <w:rsid w:val="001C539A"/>
    <w:rsid w:val="001C67B9"/>
    <w:rsid w:val="001D05CD"/>
    <w:rsid w:val="001D5C57"/>
    <w:rsid w:val="001D61E5"/>
    <w:rsid w:val="001D7576"/>
    <w:rsid w:val="001D7C02"/>
    <w:rsid w:val="001E07EB"/>
    <w:rsid w:val="001E1195"/>
    <w:rsid w:val="001E536A"/>
    <w:rsid w:val="001F2B3D"/>
    <w:rsid w:val="001F2EBC"/>
    <w:rsid w:val="001F3155"/>
    <w:rsid w:val="001F4E52"/>
    <w:rsid w:val="001F5E90"/>
    <w:rsid w:val="001F67A6"/>
    <w:rsid w:val="001F7369"/>
    <w:rsid w:val="001F7553"/>
    <w:rsid w:val="002046F3"/>
    <w:rsid w:val="0020568A"/>
    <w:rsid w:val="0021172E"/>
    <w:rsid w:val="00213284"/>
    <w:rsid w:val="00214DF5"/>
    <w:rsid w:val="00216FA8"/>
    <w:rsid w:val="00217F99"/>
    <w:rsid w:val="002213DE"/>
    <w:rsid w:val="0022679F"/>
    <w:rsid w:val="00226EC6"/>
    <w:rsid w:val="00234576"/>
    <w:rsid w:val="002369AF"/>
    <w:rsid w:val="002373C1"/>
    <w:rsid w:val="002374F6"/>
    <w:rsid w:val="00241470"/>
    <w:rsid w:val="00241F57"/>
    <w:rsid w:val="00243DAC"/>
    <w:rsid w:val="00244FDF"/>
    <w:rsid w:val="00246C67"/>
    <w:rsid w:val="00250CDE"/>
    <w:rsid w:val="0025217F"/>
    <w:rsid w:val="002527EA"/>
    <w:rsid w:val="002544BF"/>
    <w:rsid w:val="00264E8F"/>
    <w:rsid w:val="0026558B"/>
    <w:rsid w:val="00265AF9"/>
    <w:rsid w:val="002668FB"/>
    <w:rsid w:val="00267014"/>
    <w:rsid w:val="00270828"/>
    <w:rsid w:val="00270A2E"/>
    <w:rsid w:val="00271C2A"/>
    <w:rsid w:val="00273351"/>
    <w:rsid w:val="0027430D"/>
    <w:rsid w:val="002827D9"/>
    <w:rsid w:val="00283556"/>
    <w:rsid w:val="00296D5C"/>
    <w:rsid w:val="002A5C01"/>
    <w:rsid w:val="002B2532"/>
    <w:rsid w:val="002B25C7"/>
    <w:rsid w:val="002B3687"/>
    <w:rsid w:val="002B3EF6"/>
    <w:rsid w:val="002B58CD"/>
    <w:rsid w:val="002C7DEC"/>
    <w:rsid w:val="002D2BE8"/>
    <w:rsid w:val="002D2D6A"/>
    <w:rsid w:val="002D3CA2"/>
    <w:rsid w:val="002D4AEA"/>
    <w:rsid w:val="002D68F0"/>
    <w:rsid w:val="002D78A4"/>
    <w:rsid w:val="002E6965"/>
    <w:rsid w:val="002F21C5"/>
    <w:rsid w:val="002F6042"/>
    <w:rsid w:val="002F6247"/>
    <w:rsid w:val="002F6FAA"/>
    <w:rsid w:val="00304346"/>
    <w:rsid w:val="00307DE4"/>
    <w:rsid w:val="00312139"/>
    <w:rsid w:val="003122BB"/>
    <w:rsid w:val="003158BD"/>
    <w:rsid w:val="00316B65"/>
    <w:rsid w:val="00316CA4"/>
    <w:rsid w:val="003206F9"/>
    <w:rsid w:val="00320A3B"/>
    <w:rsid w:val="00321132"/>
    <w:rsid w:val="00322E16"/>
    <w:rsid w:val="00332D89"/>
    <w:rsid w:val="003347DD"/>
    <w:rsid w:val="00334CED"/>
    <w:rsid w:val="00335AA2"/>
    <w:rsid w:val="00336189"/>
    <w:rsid w:val="00336E23"/>
    <w:rsid w:val="00343CFC"/>
    <w:rsid w:val="003469C0"/>
    <w:rsid w:val="00351827"/>
    <w:rsid w:val="00353014"/>
    <w:rsid w:val="0035717C"/>
    <w:rsid w:val="00357AF8"/>
    <w:rsid w:val="00365DAB"/>
    <w:rsid w:val="00370672"/>
    <w:rsid w:val="00371EFE"/>
    <w:rsid w:val="003747F0"/>
    <w:rsid w:val="00375A89"/>
    <w:rsid w:val="00377625"/>
    <w:rsid w:val="003850B1"/>
    <w:rsid w:val="0038562C"/>
    <w:rsid w:val="00391D87"/>
    <w:rsid w:val="00397E46"/>
    <w:rsid w:val="003A0563"/>
    <w:rsid w:val="003A20B0"/>
    <w:rsid w:val="003A551D"/>
    <w:rsid w:val="003A5F01"/>
    <w:rsid w:val="003A6288"/>
    <w:rsid w:val="003B3A52"/>
    <w:rsid w:val="003B4414"/>
    <w:rsid w:val="003C15AF"/>
    <w:rsid w:val="003C756F"/>
    <w:rsid w:val="003C75DC"/>
    <w:rsid w:val="003D4428"/>
    <w:rsid w:val="003D4FBB"/>
    <w:rsid w:val="003E1159"/>
    <w:rsid w:val="003E2C9E"/>
    <w:rsid w:val="003E3C93"/>
    <w:rsid w:val="003F0529"/>
    <w:rsid w:val="003F3EFE"/>
    <w:rsid w:val="003F610F"/>
    <w:rsid w:val="00401B1E"/>
    <w:rsid w:val="00403380"/>
    <w:rsid w:val="00403655"/>
    <w:rsid w:val="004121C0"/>
    <w:rsid w:val="004152F0"/>
    <w:rsid w:val="00415AC0"/>
    <w:rsid w:val="00421099"/>
    <w:rsid w:val="0042268D"/>
    <w:rsid w:val="00422D50"/>
    <w:rsid w:val="00424847"/>
    <w:rsid w:val="0043519F"/>
    <w:rsid w:val="00435289"/>
    <w:rsid w:val="004370F2"/>
    <w:rsid w:val="004466F0"/>
    <w:rsid w:val="00453D3A"/>
    <w:rsid w:val="0045465D"/>
    <w:rsid w:val="004548E7"/>
    <w:rsid w:val="00456450"/>
    <w:rsid w:val="00464B42"/>
    <w:rsid w:val="00466C0C"/>
    <w:rsid w:val="0047009E"/>
    <w:rsid w:val="004703E1"/>
    <w:rsid w:val="004733FC"/>
    <w:rsid w:val="00474CB7"/>
    <w:rsid w:val="004771FF"/>
    <w:rsid w:val="00480820"/>
    <w:rsid w:val="00481CF4"/>
    <w:rsid w:val="00484614"/>
    <w:rsid w:val="00490A9B"/>
    <w:rsid w:val="00491BEF"/>
    <w:rsid w:val="00495263"/>
    <w:rsid w:val="00497C79"/>
    <w:rsid w:val="004A2553"/>
    <w:rsid w:val="004A3B29"/>
    <w:rsid w:val="004A4A46"/>
    <w:rsid w:val="004A5DAE"/>
    <w:rsid w:val="004C1154"/>
    <w:rsid w:val="004C17BF"/>
    <w:rsid w:val="004C1AEB"/>
    <w:rsid w:val="004C22E1"/>
    <w:rsid w:val="004C4A33"/>
    <w:rsid w:val="004C4B46"/>
    <w:rsid w:val="004C536C"/>
    <w:rsid w:val="004C719D"/>
    <w:rsid w:val="004D3FBE"/>
    <w:rsid w:val="004D50C6"/>
    <w:rsid w:val="004E1CD0"/>
    <w:rsid w:val="004E62DD"/>
    <w:rsid w:val="004E64ED"/>
    <w:rsid w:val="004E7310"/>
    <w:rsid w:val="004F0938"/>
    <w:rsid w:val="004F3895"/>
    <w:rsid w:val="004F4E47"/>
    <w:rsid w:val="00504C86"/>
    <w:rsid w:val="005078DE"/>
    <w:rsid w:val="00514FEA"/>
    <w:rsid w:val="00516F38"/>
    <w:rsid w:val="00517B1A"/>
    <w:rsid w:val="00520A2E"/>
    <w:rsid w:val="00521C32"/>
    <w:rsid w:val="00521CDF"/>
    <w:rsid w:val="00524D26"/>
    <w:rsid w:val="00525322"/>
    <w:rsid w:val="00526874"/>
    <w:rsid w:val="00530AB0"/>
    <w:rsid w:val="00531911"/>
    <w:rsid w:val="005320D9"/>
    <w:rsid w:val="00532F54"/>
    <w:rsid w:val="005333F7"/>
    <w:rsid w:val="00535C1A"/>
    <w:rsid w:val="00544999"/>
    <w:rsid w:val="0054750D"/>
    <w:rsid w:val="00547E0D"/>
    <w:rsid w:val="00554BB7"/>
    <w:rsid w:val="0055570B"/>
    <w:rsid w:val="005561F0"/>
    <w:rsid w:val="00556404"/>
    <w:rsid w:val="005574FF"/>
    <w:rsid w:val="005602F0"/>
    <w:rsid w:val="00560BEC"/>
    <w:rsid w:val="00560F58"/>
    <w:rsid w:val="0056207E"/>
    <w:rsid w:val="005644F0"/>
    <w:rsid w:val="00564AC8"/>
    <w:rsid w:val="005661A0"/>
    <w:rsid w:val="00566D66"/>
    <w:rsid w:val="0057120D"/>
    <w:rsid w:val="005717FC"/>
    <w:rsid w:val="00572C3B"/>
    <w:rsid w:val="00572DB3"/>
    <w:rsid w:val="0057307E"/>
    <w:rsid w:val="0057401A"/>
    <w:rsid w:val="0057446D"/>
    <w:rsid w:val="00577289"/>
    <w:rsid w:val="00581ADE"/>
    <w:rsid w:val="00581C1E"/>
    <w:rsid w:val="00582995"/>
    <w:rsid w:val="00583CBF"/>
    <w:rsid w:val="005879BD"/>
    <w:rsid w:val="00592D08"/>
    <w:rsid w:val="005934A4"/>
    <w:rsid w:val="00595E43"/>
    <w:rsid w:val="005967A5"/>
    <w:rsid w:val="005A4509"/>
    <w:rsid w:val="005B17E4"/>
    <w:rsid w:val="005B27A5"/>
    <w:rsid w:val="005B27A8"/>
    <w:rsid w:val="005B4CD4"/>
    <w:rsid w:val="005B7406"/>
    <w:rsid w:val="005C2B04"/>
    <w:rsid w:val="005C308A"/>
    <w:rsid w:val="005D157D"/>
    <w:rsid w:val="005D15A3"/>
    <w:rsid w:val="005D1A42"/>
    <w:rsid w:val="005D60DF"/>
    <w:rsid w:val="005D67C2"/>
    <w:rsid w:val="005D6CE4"/>
    <w:rsid w:val="005E08DA"/>
    <w:rsid w:val="005F3A7F"/>
    <w:rsid w:val="006003FF"/>
    <w:rsid w:val="00600E97"/>
    <w:rsid w:val="006046A9"/>
    <w:rsid w:val="006048EA"/>
    <w:rsid w:val="006100B0"/>
    <w:rsid w:val="006105B6"/>
    <w:rsid w:val="0061557E"/>
    <w:rsid w:val="00616F57"/>
    <w:rsid w:val="006214F0"/>
    <w:rsid w:val="006215B0"/>
    <w:rsid w:val="00623257"/>
    <w:rsid w:val="006236AF"/>
    <w:rsid w:val="006312F3"/>
    <w:rsid w:val="006346D6"/>
    <w:rsid w:val="00636069"/>
    <w:rsid w:val="00636F01"/>
    <w:rsid w:val="006427F6"/>
    <w:rsid w:val="00645A8B"/>
    <w:rsid w:val="00645CEF"/>
    <w:rsid w:val="006564B4"/>
    <w:rsid w:val="00663208"/>
    <w:rsid w:val="00664A91"/>
    <w:rsid w:val="00664B22"/>
    <w:rsid w:val="00666CEA"/>
    <w:rsid w:val="00666D81"/>
    <w:rsid w:val="00671F00"/>
    <w:rsid w:val="006756DF"/>
    <w:rsid w:val="00681A3A"/>
    <w:rsid w:val="0068277E"/>
    <w:rsid w:val="0068493F"/>
    <w:rsid w:val="00692A47"/>
    <w:rsid w:val="00693E8F"/>
    <w:rsid w:val="00696C4E"/>
    <w:rsid w:val="006A475D"/>
    <w:rsid w:val="006B2727"/>
    <w:rsid w:val="006B38C7"/>
    <w:rsid w:val="006B396C"/>
    <w:rsid w:val="006C3AD7"/>
    <w:rsid w:val="006D6CC2"/>
    <w:rsid w:val="006D7777"/>
    <w:rsid w:val="006E0560"/>
    <w:rsid w:val="006F1479"/>
    <w:rsid w:val="006F31F5"/>
    <w:rsid w:val="00700918"/>
    <w:rsid w:val="007050E5"/>
    <w:rsid w:val="0070697F"/>
    <w:rsid w:val="00706B90"/>
    <w:rsid w:val="00710C63"/>
    <w:rsid w:val="00715B93"/>
    <w:rsid w:val="00720956"/>
    <w:rsid w:val="007233CD"/>
    <w:rsid w:val="00727D0E"/>
    <w:rsid w:val="00737FDB"/>
    <w:rsid w:val="0074324C"/>
    <w:rsid w:val="00743757"/>
    <w:rsid w:val="0074522F"/>
    <w:rsid w:val="007460E0"/>
    <w:rsid w:val="00746163"/>
    <w:rsid w:val="007502F8"/>
    <w:rsid w:val="00752859"/>
    <w:rsid w:val="00752D57"/>
    <w:rsid w:val="00764E25"/>
    <w:rsid w:val="00765C03"/>
    <w:rsid w:val="00766BEA"/>
    <w:rsid w:val="00770C59"/>
    <w:rsid w:val="0077215B"/>
    <w:rsid w:val="00773ADD"/>
    <w:rsid w:val="00776F7B"/>
    <w:rsid w:val="007771F2"/>
    <w:rsid w:val="00781685"/>
    <w:rsid w:val="007834F5"/>
    <w:rsid w:val="00785523"/>
    <w:rsid w:val="00786596"/>
    <w:rsid w:val="0078708E"/>
    <w:rsid w:val="00787FA1"/>
    <w:rsid w:val="00792932"/>
    <w:rsid w:val="00792E2E"/>
    <w:rsid w:val="007A75C0"/>
    <w:rsid w:val="007B0FD7"/>
    <w:rsid w:val="007B4B9F"/>
    <w:rsid w:val="007C5035"/>
    <w:rsid w:val="007D49DC"/>
    <w:rsid w:val="007D65EE"/>
    <w:rsid w:val="007E4688"/>
    <w:rsid w:val="007E4924"/>
    <w:rsid w:val="007E7015"/>
    <w:rsid w:val="007E7B11"/>
    <w:rsid w:val="007F2B47"/>
    <w:rsid w:val="007F31E0"/>
    <w:rsid w:val="007F417C"/>
    <w:rsid w:val="00800DBF"/>
    <w:rsid w:val="00802424"/>
    <w:rsid w:val="00811A5B"/>
    <w:rsid w:val="008122F3"/>
    <w:rsid w:val="0081408E"/>
    <w:rsid w:val="00814D5F"/>
    <w:rsid w:val="00815D72"/>
    <w:rsid w:val="008166E3"/>
    <w:rsid w:val="00817D04"/>
    <w:rsid w:val="008217BD"/>
    <w:rsid w:val="0082407B"/>
    <w:rsid w:val="008247BF"/>
    <w:rsid w:val="00824D21"/>
    <w:rsid w:val="00824D50"/>
    <w:rsid w:val="008310A1"/>
    <w:rsid w:val="00831398"/>
    <w:rsid w:val="00831978"/>
    <w:rsid w:val="00832248"/>
    <w:rsid w:val="00833224"/>
    <w:rsid w:val="00836902"/>
    <w:rsid w:val="008374A8"/>
    <w:rsid w:val="00837747"/>
    <w:rsid w:val="00842089"/>
    <w:rsid w:val="0084497D"/>
    <w:rsid w:val="00850A19"/>
    <w:rsid w:val="00852EA1"/>
    <w:rsid w:val="00856A0D"/>
    <w:rsid w:val="00857B12"/>
    <w:rsid w:val="00861425"/>
    <w:rsid w:val="00862DD4"/>
    <w:rsid w:val="008648FF"/>
    <w:rsid w:val="00864E0E"/>
    <w:rsid w:val="00864F59"/>
    <w:rsid w:val="00865143"/>
    <w:rsid w:val="008669E5"/>
    <w:rsid w:val="00871EFF"/>
    <w:rsid w:val="008737E3"/>
    <w:rsid w:val="00873943"/>
    <w:rsid w:val="00874A61"/>
    <w:rsid w:val="00886613"/>
    <w:rsid w:val="00887868"/>
    <w:rsid w:val="008952DF"/>
    <w:rsid w:val="00895559"/>
    <w:rsid w:val="0089744F"/>
    <w:rsid w:val="00897B69"/>
    <w:rsid w:val="008A02E3"/>
    <w:rsid w:val="008A3D29"/>
    <w:rsid w:val="008B08AC"/>
    <w:rsid w:val="008B0E76"/>
    <w:rsid w:val="008B4E3E"/>
    <w:rsid w:val="008B55FB"/>
    <w:rsid w:val="008C0BC7"/>
    <w:rsid w:val="008C0D68"/>
    <w:rsid w:val="008C41C3"/>
    <w:rsid w:val="008C5C89"/>
    <w:rsid w:val="008D2989"/>
    <w:rsid w:val="008D46CC"/>
    <w:rsid w:val="008D7887"/>
    <w:rsid w:val="008E1962"/>
    <w:rsid w:val="008E3ACE"/>
    <w:rsid w:val="008E4BBD"/>
    <w:rsid w:val="008E77B8"/>
    <w:rsid w:val="008F17EF"/>
    <w:rsid w:val="008F4CAB"/>
    <w:rsid w:val="00904501"/>
    <w:rsid w:val="00906E8C"/>
    <w:rsid w:val="00911327"/>
    <w:rsid w:val="00912656"/>
    <w:rsid w:val="0091302D"/>
    <w:rsid w:val="00916E4A"/>
    <w:rsid w:val="0092076C"/>
    <w:rsid w:val="00921D3B"/>
    <w:rsid w:val="00927771"/>
    <w:rsid w:val="00932465"/>
    <w:rsid w:val="0093447F"/>
    <w:rsid w:val="0094089A"/>
    <w:rsid w:val="00940C37"/>
    <w:rsid w:val="009419CF"/>
    <w:rsid w:val="00942918"/>
    <w:rsid w:val="00945944"/>
    <w:rsid w:val="00951D19"/>
    <w:rsid w:val="0095262F"/>
    <w:rsid w:val="009527EC"/>
    <w:rsid w:val="00953735"/>
    <w:rsid w:val="009542C2"/>
    <w:rsid w:val="00962595"/>
    <w:rsid w:val="0096456F"/>
    <w:rsid w:val="00964C3B"/>
    <w:rsid w:val="00967034"/>
    <w:rsid w:val="0097158C"/>
    <w:rsid w:val="00973413"/>
    <w:rsid w:val="00973EF6"/>
    <w:rsid w:val="009763F2"/>
    <w:rsid w:val="00976790"/>
    <w:rsid w:val="009768CB"/>
    <w:rsid w:val="0097691F"/>
    <w:rsid w:val="0098022E"/>
    <w:rsid w:val="0099503D"/>
    <w:rsid w:val="0099505D"/>
    <w:rsid w:val="00996117"/>
    <w:rsid w:val="009A105A"/>
    <w:rsid w:val="009A37B1"/>
    <w:rsid w:val="009A76DB"/>
    <w:rsid w:val="009B64FD"/>
    <w:rsid w:val="009B6AE3"/>
    <w:rsid w:val="009B77DD"/>
    <w:rsid w:val="009C1786"/>
    <w:rsid w:val="009C6200"/>
    <w:rsid w:val="009C64C7"/>
    <w:rsid w:val="009D0F1C"/>
    <w:rsid w:val="009D111D"/>
    <w:rsid w:val="009D17F5"/>
    <w:rsid w:val="009D73F1"/>
    <w:rsid w:val="009E3735"/>
    <w:rsid w:val="009E6339"/>
    <w:rsid w:val="009F0569"/>
    <w:rsid w:val="00A017FF"/>
    <w:rsid w:val="00A051C8"/>
    <w:rsid w:val="00A11199"/>
    <w:rsid w:val="00A116DF"/>
    <w:rsid w:val="00A1263D"/>
    <w:rsid w:val="00A148A0"/>
    <w:rsid w:val="00A24522"/>
    <w:rsid w:val="00A25D79"/>
    <w:rsid w:val="00A42CDC"/>
    <w:rsid w:val="00A4469D"/>
    <w:rsid w:val="00A4591E"/>
    <w:rsid w:val="00A53DEB"/>
    <w:rsid w:val="00A57C4A"/>
    <w:rsid w:val="00A60C63"/>
    <w:rsid w:val="00A64988"/>
    <w:rsid w:val="00A7209E"/>
    <w:rsid w:val="00A7550B"/>
    <w:rsid w:val="00A7661D"/>
    <w:rsid w:val="00A77596"/>
    <w:rsid w:val="00A906F9"/>
    <w:rsid w:val="00A91FA0"/>
    <w:rsid w:val="00A92690"/>
    <w:rsid w:val="00A93690"/>
    <w:rsid w:val="00A938E7"/>
    <w:rsid w:val="00A9619E"/>
    <w:rsid w:val="00A97BE3"/>
    <w:rsid w:val="00AA0976"/>
    <w:rsid w:val="00AA672E"/>
    <w:rsid w:val="00AA7726"/>
    <w:rsid w:val="00AB0551"/>
    <w:rsid w:val="00AB6EA9"/>
    <w:rsid w:val="00AB797B"/>
    <w:rsid w:val="00AC5384"/>
    <w:rsid w:val="00AD2344"/>
    <w:rsid w:val="00AE3744"/>
    <w:rsid w:val="00AE48BA"/>
    <w:rsid w:val="00AE5AFE"/>
    <w:rsid w:val="00AE6890"/>
    <w:rsid w:val="00AE7C05"/>
    <w:rsid w:val="00AF07F8"/>
    <w:rsid w:val="00AF095B"/>
    <w:rsid w:val="00AF4EB5"/>
    <w:rsid w:val="00AF5BDC"/>
    <w:rsid w:val="00AF5F8A"/>
    <w:rsid w:val="00AF6A8A"/>
    <w:rsid w:val="00B03B60"/>
    <w:rsid w:val="00B0645A"/>
    <w:rsid w:val="00B13BAC"/>
    <w:rsid w:val="00B16F30"/>
    <w:rsid w:val="00B23AC4"/>
    <w:rsid w:val="00B24DCA"/>
    <w:rsid w:val="00B31A7C"/>
    <w:rsid w:val="00B32E4C"/>
    <w:rsid w:val="00B36298"/>
    <w:rsid w:val="00B37489"/>
    <w:rsid w:val="00B4139F"/>
    <w:rsid w:val="00B417E1"/>
    <w:rsid w:val="00B4211F"/>
    <w:rsid w:val="00B433E9"/>
    <w:rsid w:val="00B54359"/>
    <w:rsid w:val="00B57516"/>
    <w:rsid w:val="00B617F2"/>
    <w:rsid w:val="00B66AB6"/>
    <w:rsid w:val="00B6784E"/>
    <w:rsid w:val="00B75484"/>
    <w:rsid w:val="00B77899"/>
    <w:rsid w:val="00B82A0D"/>
    <w:rsid w:val="00B845F1"/>
    <w:rsid w:val="00B86833"/>
    <w:rsid w:val="00B9145A"/>
    <w:rsid w:val="00B92A1C"/>
    <w:rsid w:val="00B96B27"/>
    <w:rsid w:val="00B97955"/>
    <w:rsid w:val="00BA5D00"/>
    <w:rsid w:val="00BA72DA"/>
    <w:rsid w:val="00BA7539"/>
    <w:rsid w:val="00BB685F"/>
    <w:rsid w:val="00BB6D44"/>
    <w:rsid w:val="00BC2979"/>
    <w:rsid w:val="00BC4665"/>
    <w:rsid w:val="00BC5AAD"/>
    <w:rsid w:val="00BD4D2C"/>
    <w:rsid w:val="00BD5A75"/>
    <w:rsid w:val="00BD63F0"/>
    <w:rsid w:val="00BE1CFA"/>
    <w:rsid w:val="00BE38F1"/>
    <w:rsid w:val="00BE6ECD"/>
    <w:rsid w:val="00BF30B2"/>
    <w:rsid w:val="00BF3297"/>
    <w:rsid w:val="00BF32E0"/>
    <w:rsid w:val="00C06DA0"/>
    <w:rsid w:val="00C06F0F"/>
    <w:rsid w:val="00C11B2C"/>
    <w:rsid w:val="00C13D3C"/>
    <w:rsid w:val="00C2325E"/>
    <w:rsid w:val="00C23D7F"/>
    <w:rsid w:val="00C24538"/>
    <w:rsid w:val="00C2479B"/>
    <w:rsid w:val="00C31467"/>
    <w:rsid w:val="00C315AB"/>
    <w:rsid w:val="00C34E29"/>
    <w:rsid w:val="00C41403"/>
    <w:rsid w:val="00C41ADE"/>
    <w:rsid w:val="00C447A3"/>
    <w:rsid w:val="00C4657B"/>
    <w:rsid w:val="00C503CA"/>
    <w:rsid w:val="00C5333C"/>
    <w:rsid w:val="00C53C62"/>
    <w:rsid w:val="00C55664"/>
    <w:rsid w:val="00C5610A"/>
    <w:rsid w:val="00C63187"/>
    <w:rsid w:val="00C70175"/>
    <w:rsid w:val="00C70EB4"/>
    <w:rsid w:val="00C71464"/>
    <w:rsid w:val="00C719E0"/>
    <w:rsid w:val="00C80DBD"/>
    <w:rsid w:val="00C8338C"/>
    <w:rsid w:val="00C85D0D"/>
    <w:rsid w:val="00C87DF4"/>
    <w:rsid w:val="00C90E0B"/>
    <w:rsid w:val="00C93270"/>
    <w:rsid w:val="00C96507"/>
    <w:rsid w:val="00CA4074"/>
    <w:rsid w:val="00CA4E3D"/>
    <w:rsid w:val="00CA5F30"/>
    <w:rsid w:val="00CB0D4A"/>
    <w:rsid w:val="00CC1CD1"/>
    <w:rsid w:val="00CC372A"/>
    <w:rsid w:val="00CD020E"/>
    <w:rsid w:val="00CD6CB5"/>
    <w:rsid w:val="00CD7750"/>
    <w:rsid w:val="00CE0D25"/>
    <w:rsid w:val="00CE7233"/>
    <w:rsid w:val="00CF0730"/>
    <w:rsid w:val="00CF629D"/>
    <w:rsid w:val="00CF7683"/>
    <w:rsid w:val="00CF78E9"/>
    <w:rsid w:val="00CF7D79"/>
    <w:rsid w:val="00D0011E"/>
    <w:rsid w:val="00D0166D"/>
    <w:rsid w:val="00D05DB3"/>
    <w:rsid w:val="00D15655"/>
    <w:rsid w:val="00D15AEA"/>
    <w:rsid w:val="00D16A7B"/>
    <w:rsid w:val="00D16EF0"/>
    <w:rsid w:val="00D20ED4"/>
    <w:rsid w:val="00D23CA0"/>
    <w:rsid w:val="00D30E03"/>
    <w:rsid w:val="00D36CEB"/>
    <w:rsid w:val="00D43676"/>
    <w:rsid w:val="00D519D8"/>
    <w:rsid w:val="00D52BEA"/>
    <w:rsid w:val="00D62BC9"/>
    <w:rsid w:val="00D64DF7"/>
    <w:rsid w:val="00D67BD7"/>
    <w:rsid w:val="00D72313"/>
    <w:rsid w:val="00D7785D"/>
    <w:rsid w:val="00D80A98"/>
    <w:rsid w:val="00D80EE6"/>
    <w:rsid w:val="00D8271D"/>
    <w:rsid w:val="00D83E5F"/>
    <w:rsid w:val="00D859BB"/>
    <w:rsid w:val="00DA189B"/>
    <w:rsid w:val="00DA2AC7"/>
    <w:rsid w:val="00DA6E4C"/>
    <w:rsid w:val="00DA7468"/>
    <w:rsid w:val="00DA79F1"/>
    <w:rsid w:val="00DA7D3E"/>
    <w:rsid w:val="00DB0126"/>
    <w:rsid w:val="00DB10ED"/>
    <w:rsid w:val="00DB71CF"/>
    <w:rsid w:val="00DC204D"/>
    <w:rsid w:val="00DC5107"/>
    <w:rsid w:val="00DC588E"/>
    <w:rsid w:val="00DD5013"/>
    <w:rsid w:val="00DE1C6C"/>
    <w:rsid w:val="00DE4118"/>
    <w:rsid w:val="00DF2DF1"/>
    <w:rsid w:val="00DF4BA5"/>
    <w:rsid w:val="00DF769F"/>
    <w:rsid w:val="00E00DA5"/>
    <w:rsid w:val="00E07832"/>
    <w:rsid w:val="00E20608"/>
    <w:rsid w:val="00E22A5C"/>
    <w:rsid w:val="00E23749"/>
    <w:rsid w:val="00E2491C"/>
    <w:rsid w:val="00E268C1"/>
    <w:rsid w:val="00E30A9C"/>
    <w:rsid w:val="00E30FEB"/>
    <w:rsid w:val="00E321C5"/>
    <w:rsid w:val="00E34913"/>
    <w:rsid w:val="00E36234"/>
    <w:rsid w:val="00E418DC"/>
    <w:rsid w:val="00E425EE"/>
    <w:rsid w:val="00E439B5"/>
    <w:rsid w:val="00E4586C"/>
    <w:rsid w:val="00E466EC"/>
    <w:rsid w:val="00E57C29"/>
    <w:rsid w:val="00E62A8A"/>
    <w:rsid w:val="00E832AC"/>
    <w:rsid w:val="00E8550B"/>
    <w:rsid w:val="00E9156D"/>
    <w:rsid w:val="00E9272F"/>
    <w:rsid w:val="00E939E0"/>
    <w:rsid w:val="00E9799A"/>
    <w:rsid w:val="00E97AC1"/>
    <w:rsid w:val="00E97B81"/>
    <w:rsid w:val="00EA63CE"/>
    <w:rsid w:val="00EA684B"/>
    <w:rsid w:val="00EB1F13"/>
    <w:rsid w:val="00EC0863"/>
    <w:rsid w:val="00EC7C3D"/>
    <w:rsid w:val="00ED08B7"/>
    <w:rsid w:val="00ED224B"/>
    <w:rsid w:val="00ED398D"/>
    <w:rsid w:val="00ED4248"/>
    <w:rsid w:val="00ED6453"/>
    <w:rsid w:val="00ED6D02"/>
    <w:rsid w:val="00ED788C"/>
    <w:rsid w:val="00ED7BA7"/>
    <w:rsid w:val="00EE46BC"/>
    <w:rsid w:val="00EF018B"/>
    <w:rsid w:val="00EF14FB"/>
    <w:rsid w:val="00EF715B"/>
    <w:rsid w:val="00EF73DC"/>
    <w:rsid w:val="00F10604"/>
    <w:rsid w:val="00F110D4"/>
    <w:rsid w:val="00F12380"/>
    <w:rsid w:val="00F16D45"/>
    <w:rsid w:val="00F1760D"/>
    <w:rsid w:val="00F26097"/>
    <w:rsid w:val="00F2644F"/>
    <w:rsid w:val="00F2735E"/>
    <w:rsid w:val="00F2795F"/>
    <w:rsid w:val="00F32529"/>
    <w:rsid w:val="00F326BD"/>
    <w:rsid w:val="00F430EA"/>
    <w:rsid w:val="00F43ADD"/>
    <w:rsid w:val="00F46B0E"/>
    <w:rsid w:val="00F53969"/>
    <w:rsid w:val="00F604E7"/>
    <w:rsid w:val="00F634C0"/>
    <w:rsid w:val="00F66B92"/>
    <w:rsid w:val="00F66C7F"/>
    <w:rsid w:val="00F75253"/>
    <w:rsid w:val="00F7744A"/>
    <w:rsid w:val="00F80087"/>
    <w:rsid w:val="00F91703"/>
    <w:rsid w:val="00F9608B"/>
    <w:rsid w:val="00FA07E8"/>
    <w:rsid w:val="00FA7158"/>
    <w:rsid w:val="00FB1E55"/>
    <w:rsid w:val="00FB22B7"/>
    <w:rsid w:val="00FB4386"/>
    <w:rsid w:val="00FB783E"/>
    <w:rsid w:val="00FC2AB0"/>
    <w:rsid w:val="00FD1C08"/>
    <w:rsid w:val="00FD1F83"/>
    <w:rsid w:val="00FD2989"/>
    <w:rsid w:val="00FD3018"/>
    <w:rsid w:val="00FD4BFD"/>
    <w:rsid w:val="00FD5C10"/>
    <w:rsid w:val="00FD6991"/>
    <w:rsid w:val="00FE2E93"/>
    <w:rsid w:val="00FE526E"/>
    <w:rsid w:val="00FE5796"/>
    <w:rsid w:val="00FE7A0A"/>
    <w:rsid w:val="00FF0AE6"/>
    <w:rsid w:val="00FF1F5C"/>
    <w:rsid w:val="00FF3E6F"/>
    <w:rsid w:val="00FF4C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821F"/>
  <w15:chartTrackingRefBased/>
  <w15:docId w15:val="{92B06DCB-65D7-4A3D-AD59-385AE0D9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6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60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28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D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D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7DE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17B1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517B1A"/>
    <w:rPr>
      <w:color w:val="0000FF"/>
      <w:u w:val="single"/>
    </w:rPr>
  </w:style>
  <w:style w:type="paragraph" w:styleId="ListParagraph">
    <w:name w:val="List Paragraph"/>
    <w:basedOn w:val="Normal"/>
    <w:uiPriority w:val="34"/>
    <w:qFormat/>
    <w:rsid w:val="005B17E4"/>
    <w:pPr>
      <w:ind w:left="720"/>
      <w:contextualSpacing/>
    </w:pPr>
  </w:style>
  <w:style w:type="character" w:customStyle="1" w:styleId="Heading2Char">
    <w:name w:val="Heading 2 Char"/>
    <w:basedOn w:val="DefaultParagraphFont"/>
    <w:link w:val="Heading2"/>
    <w:uiPriority w:val="9"/>
    <w:rsid w:val="004466F0"/>
    <w:rPr>
      <w:rFonts w:asciiTheme="majorHAnsi" w:eastAsiaTheme="majorEastAsia" w:hAnsiTheme="majorHAnsi" w:cstheme="majorBidi"/>
      <w:color w:val="2F5496" w:themeColor="accent1" w:themeShade="BF"/>
      <w:sz w:val="26"/>
      <w:szCs w:val="26"/>
    </w:rPr>
  </w:style>
  <w:style w:type="paragraph" w:customStyle="1" w:styleId="Kop1">
    <w:name w:val="Kop 1"/>
    <w:basedOn w:val="Normal"/>
    <w:rsid w:val="00600E97"/>
    <w:pPr>
      <w:numPr>
        <w:numId w:val="6"/>
      </w:numPr>
    </w:pPr>
  </w:style>
  <w:style w:type="paragraph" w:customStyle="1" w:styleId="Kop2">
    <w:name w:val="Kop 2"/>
    <w:basedOn w:val="Normal"/>
    <w:rsid w:val="00600E97"/>
    <w:pPr>
      <w:numPr>
        <w:ilvl w:val="1"/>
        <w:numId w:val="6"/>
      </w:numPr>
    </w:pPr>
  </w:style>
  <w:style w:type="paragraph" w:customStyle="1" w:styleId="Kop3">
    <w:name w:val="Kop 3"/>
    <w:basedOn w:val="Normal"/>
    <w:rsid w:val="00600E97"/>
    <w:pPr>
      <w:numPr>
        <w:ilvl w:val="2"/>
        <w:numId w:val="6"/>
      </w:numPr>
    </w:pPr>
  </w:style>
  <w:style w:type="paragraph" w:customStyle="1" w:styleId="Kop4">
    <w:name w:val="Kop 4"/>
    <w:basedOn w:val="Normal"/>
    <w:rsid w:val="00600E97"/>
    <w:pPr>
      <w:numPr>
        <w:ilvl w:val="3"/>
        <w:numId w:val="6"/>
      </w:numPr>
    </w:pPr>
  </w:style>
  <w:style w:type="paragraph" w:customStyle="1" w:styleId="Kop5">
    <w:name w:val="Kop 5"/>
    <w:basedOn w:val="Normal"/>
    <w:rsid w:val="00600E97"/>
    <w:pPr>
      <w:numPr>
        <w:ilvl w:val="4"/>
        <w:numId w:val="6"/>
      </w:numPr>
    </w:pPr>
  </w:style>
  <w:style w:type="paragraph" w:customStyle="1" w:styleId="Kop6">
    <w:name w:val="Kop 6"/>
    <w:basedOn w:val="Normal"/>
    <w:rsid w:val="00600E97"/>
    <w:pPr>
      <w:numPr>
        <w:ilvl w:val="5"/>
        <w:numId w:val="6"/>
      </w:numPr>
    </w:pPr>
  </w:style>
  <w:style w:type="paragraph" w:customStyle="1" w:styleId="Kop7">
    <w:name w:val="Kop 7"/>
    <w:basedOn w:val="Normal"/>
    <w:rsid w:val="00600E97"/>
    <w:pPr>
      <w:numPr>
        <w:ilvl w:val="6"/>
        <w:numId w:val="6"/>
      </w:numPr>
    </w:pPr>
  </w:style>
  <w:style w:type="paragraph" w:customStyle="1" w:styleId="Kop8">
    <w:name w:val="Kop 8"/>
    <w:basedOn w:val="Normal"/>
    <w:rsid w:val="00600E97"/>
    <w:pPr>
      <w:numPr>
        <w:ilvl w:val="7"/>
        <w:numId w:val="6"/>
      </w:numPr>
    </w:pPr>
  </w:style>
  <w:style w:type="paragraph" w:customStyle="1" w:styleId="Kop9">
    <w:name w:val="Kop 9"/>
    <w:basedOn w:val="Normal"/>
    <w:rsid w:val="00600E97"/>
    <w:pPr>
      <w:numPr>
        <w:ilvl w:val="8"/>
        <w:numId w:val="6"/>
      </w:numPr>
    </w:pPr>
  </w:style>
  <w:style w:type="character" w:customStyle="1" w:styleId="Heading3Char">
    <w:name w:val="Heading 3 Char"/>
    <w:basedOn w:val="DefaultParagraphFont"/>
    <w:link w:val="Heading3"/>
    <w:uiPriority w:val="9"/>
    <w:rsid w:val="00F2609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3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1470"/>
    <w:pPr>
      <w:spacing w:after="0" w:line="240" w:lineRule="auto"/>
    </w:pPr>
  </w:style>
  <w:style w:type="character" w:styleId="CommentReference">
    <w:name w:val="annotation reference"/>
    <w:basedOn w:val="DefaultParagraphFont"/>
    <w:uiPriority w:val="99"/>
    <w:semiHidden/>
    <w:unhideWhenUsed/>
    <w:rsid w:val="00D43676"/>
    <w:rPr>
      <w:sz w:val="16"/>
      <w:szCs w:val="16"/>
    </w:rPr>
  </w:style>
  <w:style w:type="paragraph" w:styleId="CommentText">
    <w:name w:val="annotation text"/>
    <w:basedOn w:val="Normal"/>
    <w:link w:val="CommentTextChar"/>
    <w:uiPriority w:val="99"/>
    <w:unhideWhenUsed/>
    <w:rsid w:val="00D43676"/>
    <w:pPr>
      <w:spacing w:line="240" w:lineRule="auto"/>
    </w:pPr>
    <w:rPr>
      <w:sz w:val="20"/>
      <w:szCs w:val="20"/>
    </w:rPr>
  </w:style>
  <w:style w:type="character" w:customStyle="1" w:styleId="CommentTextChar">
    <w:name w:val="Comment Text Char"/>
    <w:basedOn w:val="DefaultParagraphFont"/>
    <w:link w:val="CommentText"/>
    <w:uiPriority w:val="99"/>
    <w:rsid w:val="00D43676"/>
    <w:rPr>
      <w:sz w:val="20"/>
      <w:szCs w:val="20"/>
    </w:rPr>
  </w:style>
  <w:style w:type="paragraph" w:styleId="CommentSubject">
    <w:name w:val="annotation subject"/>
    <w:basedOn w:val="CommentText"/>
    <w:next w:val="CommentText"/>
    <w:link w:val="CommentSubjectChar"/>
    <w:uiPriority w:val="99"/>
    <w:semiHidden/>
    <w:unhideWhenUsed/>
    <w:rsid w:val="00D43676"/>
    <w:rPr>
      <w:b/>
      <w:bCs/>
    </w:rPr>
  </w:style>
  <w:style w:type="character" w:customStyle="1" w:styleId="CommentSubjectChar">
    <w:name w:val="Comment Subject Char"/>
    <w:basedOn w:val="CommentTextChar"/>
    <w:link w:val="CommentSubject"/>
    <w:uiPriority w:val="99"/>
    <w:semiHidden/>
    <w:rsid w:val="00D43676"/>
    <w:rPr>
      <w:b/>
      <w:bCs/>
      <w:sz w:val="20"/>
      <w:szCs w:val="20"/>
    </w:rPr>
  </w:style>
  <w:style w:type="character" w:customStyle="1" w:styleId="Heading4Char">
    <w:name w:val="Heading 4 Char"/>
    <w:basedOn w:val="DefaultParagraphFont"/>
    <w:link w:val="Heading4"/>
    <w:uiPriority w:val="9"/>
    <w:rsid w:val="00752859"/>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752859"/>
  </w:style>
  <w:style w:type="character" w:customStyle="1" w:styleId="mw-headline-number">
    <w:name w:val="mw-headline-number"/>
    <w:basedOn w:val="DefaultParagraphFont"/>
    <w:rsid w:val="00752859"/>
  </w:style>
  <w:style w:type="character" w:styleId="UnresolvedMention">
    <w:name w:val="Unresolved Mention"/>
    <w:basedOn w:val="DefaultParagraphFont"/>
    <w:uiPriority w:val="99"/>
    <w:semiHidden/>
    <w:unhideWhenUsed/>
    <w:rsid w:val="00B4211F"/>
    <w:rPr>
      <w:color w:val="605E5C"/>
      <w:shd w:val="clear" w:color="auto" w:fill="E1DFDD"/>
    </w:rPr>
  </w:style>
  <w:style w:type="character" w:styleId="FollowedHyperlink">
    <w:name w:val="FollowedHyperlink"/>
    <w:basedOn w:val="DefaultParagraphFont"/>
    <w:uiPriority w:val="99"/>
    <w:semiHidden/>
    <w:unhideWhenUsed/>
    <w:rsid w:val="00C06F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52199">
      <w:bodyDiv w:val="1"/>
      <w:marLeft w:val="0"/>
      <w:marRight w:val="0"/>
      <w:marTop w:val="0"/>
      <w:marBottom w:val="0"/>
      <w:divBdr>
        <w:top w:val="none" w:sz="0" w:space="0" w:color="auto"/>
        <w:left w:val="none" w:sz="0" w:space="0" w:color="auto"/>
        <w:bottom w:val="none" w:sz="0" w:space="0" w:color="auto"/>
        <w:right w:val="none" w:sz="0" w:space="0" w:color="auto"/>
      </w:divBdr>
    </w:div>
    <w:div w:id="271136385">
      <w:bodyDiv w:val="1"/>
      <w:marLeft w:val="0"/>
      <w:marRight w:val="0"/>
      <w:marTop w:val="0"/>
      <w:marBottom w:val="0"/>
      <w:divBdr>
        <w:top w:val="none" w:sz="0" w:space="0" w:color="auto"/>
        <w:left w:val="none" w:sz="0" w:space="0" w:color="auto"/>
        <w:bottom w:val="none" w:sz="0" w:space="0" w:color="auto"/>
        <w:right w:val="none" w:sz="0" w:space="0" w:color="auto"/>
      </w:divBdr>
    </w:div>
    <w:div w:id="438062455">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786703614">
      <w:bodyDiv w:val="1"/>
      <w:marLeft w:val="0"/>
      <w:marRight w:val="0"/>
      <w:marTop w:val="0"/>
      <w:marBottom w:val="0"/>
      <w:divBdr>
        <w:top w:val="none" w:sz="0" w:space="0" w:color="auto"/>
        <w:left w:val="none" w:sz="0" w:space="0" w:color="auto"/>
        <w:bottom w:val="none" w:sz="0" w:space="0" w:color="auto"/>
        <w:right w:val="none" w:sz="0" w:space="0" w:color="auto"/>
      </w:divBdr>
    </w:div>
    <w:div w:id="1547377794">
      <w:bodyDiv w:val="1"/>
      <w:marLeft w:val="0"/>
      <w:marRight w:val="0"/>
      <w:marTop w:val="0"/>
      <w:marBottom w:val="0"/>
      <w:divBdr>
        <w:top w:val="none" w:sz="0" w:space="0" w:color="auto"/>
        <w:left w:val="none" w:sz="0" w:space="0" w:color="auto"/>
        <w:bottom w:val="none" w:sz="0" w:space="0" w:color="auto"/>
        <w:right w:val="none" w:sz="0" w:space="0" w:color="auto"/>
      </w:divBdr>
    </w:div>
    <w:div w:id="1589732962">
      <w:bodyDiv w:val="1"/>
      <w:marLeft w:val="0"/>
      <w:marRight w:val="0"/>
      <w:marTop w:val="0"/>
      <w:marBottom w:val="0"/>
      <w:divBdr>
        <w:top w:val="none" w:sz="0" w:space="0" w:color="auto"/>
        <w:left w:val="none" w:sz="0" w:space="0" w:color="auto"/>
        <w:bottom w:val="none" w:sz="0" w:space="0" w:color="auto"/>
        <w:right w:val="none" w:sz="0" w:space="0" w:color="auto"/>
      </w:divBdr>
    </w:div>
    <w:div w:id="1716998991">
      <w:bodyDiv w:val="1"/>
      <w:marLeft w:val="0"/>
      <w:marRight w:val="0"/>
      <w:marTop w:val="0"/>
      <w:marBottom w:val="0"/>
      <w:divBdr>
        <w:top w:val="none" w:sz="0" w:space="0" w:color="auto"/>
        <w:left w:val="none" w:sz="0" w:space="0" w:color="auto"/>
        <w:bottom w:val="none" w:sz="0" w:space="0" w:color="auto"/>
        <w:right w:val="none" w:sz="0" w:space="0" w:color="auto"/>
      </w:divBdr>
    </w:div>
    <w:div w:id="193273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formatiestandaarden.nictiz.nl/wiki/mp:V2.0.0_Ontwerp_medicatieproces_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C248D-A9AE-4DEC-935E-ABE97ED51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5520</Words>
  <Characters>30360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Molenaar</dc:creator>
  <cp:keywords/>
  <dc:description/>
  <cp:lastModifiedBy>Bart Molenaar</cp:lastModifiedBy>
  <cp:revision>229</cp:revision>
  <dcterms:created xsi:type="dcterms:W3CDTF">2024-02-27T08:09:00Z</dcterms:created>
  <dcterms:modified xsi:type="dcterms:W3CDTF">2024-04-09T08:19:00Z</dcterms:modified>
</cp:coreProperties>
</file>